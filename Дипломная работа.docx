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Cs w:val="24"/>
        </w:rPr>
        <w:id w:val="637713486"/>
        <w:docPartObj>
          <w:docPartGallery w:val="Cover Pages"/>
          <w:docPartUnique/>
        </w:docPartObj>
      </w:sdtPr>
      <w:sdtEndPr>
        <w:rPr>
          <w:rStyle w:val="af3"/>
          <w:rFonts w:cs="Times New Roman"/>
          <w:b/>
          <w:i/>
          <w:caps w:val="0"/>
          <w:sz w:val="24"/>
          <w:lang w:val="ru-R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65131B">
            <w:trPr>
              <w:trHeight w:val="2880"/>
              <w:jc w:val="center"/>
            </w:trPr>
            <w:tc>
              <w:tcPr>
                <w:tcW w:w="5000" w:type="pct"/>
              </w:tcPr>
              <w:p w:rsidR="0065131B" w:rsidRPr="0065131B" w:rsidRDefault="0065131B" w:rsidP="0029215D">
                <w:pPr>
                  <w:pStyle w:val="aa"/>
                  <w:rPr>
                    <w:rFonts w:asciiTheme="majorHAnsi" w:eastAsiaTheme="majorEastAsia" w:hAnsiTheme="majorHAnsi" w:cstheme="majorBidi"/>
                    <w:caps/>
                    <w:lang w:val="ru-RU"/>
                  </w:rPr>
                </w:pPr>
              </w:p>
            </w:tc>
          </w:tr>
          <w:tr w:rsidR="0065131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i/>
                  <w:iCs/>
                  <w:sz w:val="80"/>
                  <w:szCs w:val="80"/>
                </w:rPr>
                <w:alias w:val="Заголовок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5131B" w:rsidRDefault="00D17B51" w:rsidP="0029215D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17B51">
                      <w:rPr>
                        <w:rFonts w:asciiTheme="majorHAnsi" w:eastAsiaTheme="majorEastAsia" w:hAnsiTheme="majorHAnsi" w:cstheme="majorBidi"/>
                        <w:bCs/>
                        <w:iCs/>
                        <w:sz w:val="80"/>
                        <w:szCs w:val="80"/>
                      </w:rPr>
                      <w:t>Дипломная работа</w:t>
                    </w:r>
                  </w:p>
                </w:tc>
              </w:sdtContent>
            </w:sdt>
          </w:tr>
          <w:tr w:rsidR="0065131B" w:rsidRPr="00AA631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ru-RU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5131B" w:rsidRPr="0065131B" w:rsidRDefault="00AA6315" w:rsidP="00AA6315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 w:rsidRPr="00AA631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«Внутреннее позиционирование в системах виртуальной и дополненной реальности для виртуальных реконструкций»</w:t>
                    </w:r>
                  </w:p>
                </w:tc>
              </w:sdtContent>
            </w:sdt>
          </w:tr>
          <w:tr w:rsidR="0065131B" w:rsidRPr="00AA631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65131B" w:rsidRDefault="0065131B" w:rsidP="0029215D">
                <w:pPr>
                  <w:pStyle w:val="aa"/>
                  <w:jc w:val="center"/>
                  <w:rPr>
                    <w:lang w:val="ru-RU"/>
                  </w:rPr>
                </w:pPr>
              </w:p>
            </w:tc>
          </w:tr>
          <w:tr w:rsidR="0065131B" w:rsidRPr="00AA631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5131B" w:rsidRPr="000D5CEC" w:rsidRDefault="0065131B" w:rsidP="0029215D">
                <w:pPr>
                  <w:pStyle w:val="aa"/>
                  <w:jc w:val="center"/>
                  <w:rPr>
                    <w:bCs/>
                    <w:lang w:val="ru-RU"/>
                  </w:rPr>
                </w:pPr>
              </w:p>
            </w:tc>
          </w:tr>
          <w:tr w:rsidR="0065131B" w:rsidRPr="00696629">
            <w:trPr>
              <w:trHeight w:val="360"/>
              <w:jc w:val="center"/>
            </w:trPr>
            <w:sdt>
              <w:sdtPr>
                <w:rPr>
                  <w:bCs/>
                  <w:sz w:val="24"/>
                  <w:szCs w:val="16"/>
                  <w:lang w:val="ru-RU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5131B" w:rsidRPr="00F15F01" w:rsidRDefault="00D17B51" w:rsidP="0029215D">
                    <w:pPr>
                      <w:pStyle w:val="aa"/>
                      <w:jc w:val="center"/>
                      <w:rPr>
                        <w:b/>
                        <w:bCs/>
                        <w:lang w:val="ru-RU"/>
                      </w:rPr>
                    </w:pPr>
                    <w:r>
                      <w:rPr>
                        <w:bCs/>
                        <w:sz w:val="24"/>
                        <w:szCs w:val="16"/>
                      </w:rPr>
                      <w:t>Д. И. Завадский</w:t>
                    </w:r>
                  </w:p>
                </w:tc>
              </w:sdtContent>
            </w:sdt>
          </w:tr>
        </w:tbl>
        <w:p w:rsidR="0065131B" w:rsidRDefault="0065131B" w:rsidP="0029215D">
          <w:pPr>
            <w:rPr>
              <w:lang w:val="ru-RU"/>
            </w:rPr>
          </w:pPr>
        </w:p>
        <w:p w:rsidR="00F15F01" w:rsidRDefault="00F15F01" w:rsidP="0029215D">
          <w:pPr>
            <w:rPr>
              <w:rStyle w:val="af3"/>
              <w:lang w:val="ru-RU"/>
            </w:rPr>
          </w:pPr>
        </w:p>
        <w:p w:rsidR="00F15F01" w:rsidRDefault="00F15F01" w:rsidP="0029215D">
          <w:pPr>
            <w:rPr>
              <w:rStyle w:val="af3"/>
              <w:lang w:val="ru-RU"/>
            </w:rPr>
          </w:pPr>
        </w:p>
        <w:p w:rsidR="0065131B" w:rsidRDefault="0065131B" w:rsidP="0029215D">
          <w:pPr>
            <w:rPr>
              <w:rStyle w:val="af3"/>
              <w:lang w:val="ru-RU"/>
            </w:rPr>
          </w:pPr>
          <w:r>
            <w:rPr>
              <w:rStyle w:val="af3"/>
              <w:lang w:val="ru-RU"/>
            </w:rPr>
            <w:br w:type="page"/>
          </w:r>
        </w:p>
      </w:sdtContent>
    </w:sdt>
    <w:p w:rsidR="00D412FD" w:rsidRPr="00D412FD" w:rsidRDefault="00CE37FF" w:rsidP="0017193A">
      <w:pPr>
        <w:jc w:val="center"/>
      </w:pPr>
      <w:r w:rsidRPr="0017193A">
        <w:rPr>
          <w:rStyle w:val="af"/>
          <w:rFonts w:asciiTheme="majorHAnsi" w:hAnsiTheme="majorHAnsi"/>
          <w:b/>
          <w:i w:val="0"/>
          <w:iCs/>
          <w:color w:val="auto"/>
          <w:sz w:val="40"/>
          <w:szCs w:val="40"/>
        </w:rPr>
        <w:lastRenderedPageBreak/>
        <w:t>Содержание</w:t>
      </w:r>
    </w:p>
    <w:sdt>
      <w:sdtPr>
        <w:rPr>
          <w:i/>
          <w:iCs/>
          <w:color w:val="5A5A5A" w:themeColor="text1" w:themeTint="A5"/>
          <w:lang w:val="en-US" w:bidi="en-US"/>
        </w:rPr>
        <w:id w:val="-55052970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17193A" w:rsidRDefault="00104E5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r w:rsidRPr="00924600">
            <w:rPr>
              <w:sz w:val="24"/>
            </w:rPr>
            <w:fldChar w:fldCharType="begin"/>
          </w:r>
          <w:r w:rsidR="00CE37FF" w:rsidRPr="00924600">
            <w:rPr>
              <w:sz w:val="24"/>
            </w:rPr>
            <w:instrText xml:space="preserve"> TOC \o "1-3" \h \z \u </w:instrText>
          </w:r>
          <w:r w:rsidRPr="00924600">
            <w:rPr>
              <w:sz w:val="24"/>
            </w:rPr>
            <w:fldChar w:fldCharType="separate"/>
          </w:r>
          <w:hyperlink w:anchor="_Toc480990000" w:history="1">
            <w:r w:rsidR="0017193A" w:rsidRPr="00F11636">
              <w:rPr>
                <w:rStyle w:val="afb"/>
                <w:noProof/>
                <w:lang w:bidi="en-US"/>
              </w:rPr>
              <w:t>Введение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2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1" w:history="1">
            <w:r w:rsidR="0017193A" w:rsidRPr="00F11636">
              <w:rPr>
                <w:rStyle w:val="afb"/>
                <w:noProof/>
                <w:lang w:bidi="en-US"/>
              </w:rPr>
              <w:t>Постановка задачи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2" w:history="1">
            <w:r w:rsidR="0017193A" w:rsidRPr="00F11636">
              <w:rPr>
                <w:rStyle w:val="afb"/>
                <w:noProof/>
                <w:lang w:bidi="en-US"/>
              </w:rPr>
              <w:t>Обзорная глава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2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3" w:history="1">
            <w:r w:rsidR="0017193A" w:rsidRPr="00F11636">
              <w:rPr>
                <w:rStyle w:val="afb"/>
                <w:noProof/>
                <w:lang w:bidi="en-US"/>
              </w:rPr>
              <w:t>Историческая справка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2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4" w:history="1">
            <w:r w:rsidR="0017193A" w:rsidRPr="00F11636">
              <w:rPr>
                <w:rStyle w:val="afb"/>
                <w:noProof/>
                <w:lang w:bidi="en-US"/>
              </w:rPr>
              <w:t>Обзор технологий Indoor позиционирования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5" w:history="1"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>GPS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6" w:history="1">
            <w:r w:rsidR="0017193A" w:rsidRPr="00F11636">
              <w:rPr>
                <w:rStyle w:val="afb"/>
                <w:noProof/>
                <w:lang w:bidi="en-US"/>
              </w:rPr>
              <w:t>Позиционирование</w:t>
            </w:r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 xml:space="preserve"> по сотовым сетям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7" w:history="1">
            <w:r w:rsidR="0017193A" w:rsidRPr="00F11636">
              <w:rPr>
                <w:rStyle w:val="afb"/>
                <w:noProof/>
                <w:lang w:bidi="en-US"/>
              </w:rPr>
              <w:t>Инерциальные</w:t>
            </w:r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 xml:space="preserve"> системы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8" w:history="1"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>WiFi/Bluetooth локация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09" w:history="1"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>Оптическая локация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0" w:history="1"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>Магнитометрия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1" w:history="1"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>Лидар (Ладар)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2" w:history="1"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>Ultra-wide band (UWB)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2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3" w:history="1">
            <w:r w:rsidR="0017193A" w:rsidRPr="00F11636">
              <w:rPr>
                <w:rStyle w:val="afb"/>
                <w:noProof/>
                <w:lang w:bidi="en-US"/>
              </w:rPr>
              <w:t>Обзор технологий получения виртуальной реальности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4" w:history="1">
            <w:r w:rsidR="0017193A" w:rsidRPr="00F11636">
              <w:rPr>
                <w:rStyle w:val="afb"/>
                <w:noProof/>
                <w:lang w:bidi="en-US"/>
              </w:rPr>
              <w:t>Теоретическая часть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2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5" w:history="1">
            <w:r w:rsidR="0017193A" w:rsidRPr="00F11636">
              <w:rPr>
                <w:rStyle w:val="afb"/>
                <w:rFonts w:eastAsia="Times New Roman"/>
                <w:noProof/>
                <w:lang w:eastAsia="ru-RU"/>
              </w:rPr>
              <w:t>Что рассматривалось для реализации, но было откинуто и почему: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23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6" w:history="1">
            <w:r w:rsidR="0017193A" w:rsidRPr="00F11636">
              <w:rPr>
                <w:rStyle w:val="afb"/>
                <w:noProof/>
                <w:lang w:bidi="en-US"/>
              </w:rPr>
              <w:t>Сторонние решения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7" w:history="1">
            <w:r w:rsidR="0017193A" w:rsidRPr="00F11636">
              <w:rPr>
                <w:rStyle w:val="afb"/>
                <w:noProof/>
                <w:lang w:bidi="en-US"/>
              </w:rPr>
              <w:t>Native WiFi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3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8" w:history="1">
            <w:r w:rsidR="0017193A" w:rsidRPr="00F11636">
              <w:rPr>
                <w:rStyle w:val="afb"/>
                <w:noProof/>
                <w:lang w:bidi="en-US"/>
              </w:rPr>
              <w:t>Экранный джойстик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19" w:history="1">
            <w:r w:rsidR="0017193A" w:rsidRPr="00F11636">
              <w:rPr>
                <w:rStyle w:val="afb"/>
                <w:noProof/>
                <w:lang w:bidi="en-US"/>
              </w:rPr>
              <w:t>Практическая часть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20" w:history="1">
            <w:r w:rsidR="0017193A" w:rsidRPr="00F11636">
              <w:rPr>
                <w:rStyle w:val="afb"/>
                <w:noProof/>
                <w:lang w:bidi="en-US"/>
              </w:rPr>
              <w:t>Заключение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21" w:history="1">
            <w:r w:rsidR="0017193A" w:rsidRPr="00F11636">
              <w:rPr>
                <w:rStyle w:val="afb"/>
                <w:noProof/>
                <w:lang w:bidi="en-US"/>
              </w:rPr>
              <w:t>Литература и ссылки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93A" w:rsidRDefault="00104E54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80990022" w:history="1">
            <w:r w:rsidR="0017193A" w:rsidRPr="00F11636">
              <w:rPr>
                <w:rStyle w:val="afb"/>
                <w:noProof/>
                <w:lang w:bidi="en-US"/>
              </w:rPr>
              <w:t>Приложение</w:t>
            </w:r>
            <w:r w:rsidR="001719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7193A">
              <w:rPr>
                <w:noProof/>
                <w:webHidden/>
              </w:rPr>
              <w:instrText xml:space="preserve"> PAGEREF _Toc480990022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193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0D2" w:rsidRPr="00924600" w:rsidRDefault="00104E54" w:rsidP="0029215D">
          <w:pPr>
            <w:rPr>
              <w:sz w:val="20"/>
              <w:lang w:val="ru-RU"/>
            </w:rPr>
          </w:pPr>
          <w:r w:rsidRPr="00924600">
            <w:rPr>
              <w:sz w:val="24"/>
              <w:lang w:val="ru-RU"/>
            </w:rPr>
            <w:fldChar w:fldCharType="end"/>
          </w:r>
        </w:p>
      </w:sdtContent>
    </w:sdt>
    <w:p w:rsidR="00F254D1" w:rsidRPr="00F254D1" w:rsidRDefault="001720D2" w:rsidP="0029215D">
      <w:pPr>
        <w:rPr>
          <w:lang w:val="ru-RU"/>
        </w:rPr>
      </w:pPr>
      <w:r>
        <w:rPr>
          <w:lang w:val="ru-RU"/>
        </w:rPr>
        <w:br w:type="page"/>
      </w:r>
    </w:p>
    <w:p w:rsidR="00144B82" w:rsidRPr="0029215D" w:rsidRDefault="00144B82" w:rsidP="004A638E">
      <w:pPr>
        <w:pStyle w:val="1"/>
      </w:pPr>
      <w:bookmarkStart w:id="0" w:name="_Toc480990000"/>
      <w:commentRangeStart w:id="1"/>
      <w:r w:rsidRPr="0029215D">
        <w:lastRenderedPageBreak/>
        <w:t>Введение</w:t>
      </w:r>
      <w:commentRangeEnd w:id="1"/>
      <w:r w:rsidRPr="0029215D">
        <w:rPr>
          <w:rStyle w:val="aff0"/>
          <w:sz w:val="36"/>
        </w:rPr>
        <w:commentReference w:id="1"/>
      </w:r>
      <w:bookmarkEnd w:id="0"/>
    </w:p>
    <w:p w:rsidR="00324707" w:rsidRDefault="00AA6315" w:rsidP="002360EB">
      <w:pPr>
        <w:rPr>
          <w:lang w:val="ru-RU"/>
        </w:rPr>
      </w:pPr>
      <w:r>
        <w:rPr>
          <w:lang w:val="ru-RU"/>
        </w:rPr>
        <w:t>В наше время такие словосочетания как</w:t>
      </w:r>
      <w:r w:rsidR="009945A2">
        <w:rPr>
          <w:lang w:val="ru-RU"/>
        </w:rPr>
        <w:t xml:space="preserve"> «виртуальная реальность»</w:t>
      </w:r>
      <w:r>
        <w:rPr>
          <w:lang w:val="ru-RU"/>
        </w:rPr>
        <w:t xml:space="preserve"> </w:t>
      </w:r>
      <w:r w:rsidR="009945A2">
        <w:rPr>
          <w:lang w:val="ru-RU"/>
        </w:rPr>
        <w:t xml:space="preserve">или «дополненная реальность» </w:t>
      </w:r>
      <w:r>
        <w:rPr>
          <w:lang w:val="ru-RU"/>
        </w:rPr>
        <w:t>слышны все чаще</w:t>
      </w:r>
      <w:r w:rsidR="00324707">
        <w:rPr>
          <w:lang w:val="ru-RU"/>
        </w:rPr>
        <w:t xml:space="preserve">, однако в повседневной жизни </w:t>
      </w:r>
      <w:r w:rsidR="002360EB">
        <w:rPr>
          <w:lang w:val="ru-RU"/>
        </w:rPr>
        <w:t>редко</w:t>
      </w:r>
      <w:r w:rsidR="00324707">
        <w:rPr>
          <w:lang w:val="ru-RU"/>
        </w:rPr>
        <w:t xml:space="preserve"> встречаются реализации </w:t>
      </w:r>
      <w:r w:rsidR="002360EB">
        <w:rPr>
          <w:lang w:val="ru-RU"/>
        </w:rPr>
        <w:t xml:space="preserve">подобных </w:t>
      </w:r>
      <w:r w:rsidR="00324707">
        <w:rPr>
          <w:lang w:val="ru-RU"/>
        </w:rPr>
        <w:t>устройств для конечного пользователя</w:t>
      </w:r>
      <w:r>
        <w:rPr>
          <w:lang w:val="ru-RU"/>
        </w:rPr>
        <w:t xml:space="preserve">. </w:t>
      </w:r>
    </w:p>
    <w:p w:rsidR="00324707" w:rsidRDefault="009945A2" w:rsidP="009C6014">
      <w:pPr>
        <w:rPr>
          <w:lang w:val="ru-RU"/>
        </w:rPr>
      </w:pPr>
      <w:r>
        <w:rPr>
          <w:lang w:val="ru-RU"/>
        </w:rPr>
        <w:t>Технологии дополненных и виртуальных реальностей</w:t>
      </w:r>
      <w:r w:rsidR="00240045">
        <w:rPr>
          <w:lang w:val="ru-RU"/>
        </w:rPr>
        <w:t xml:space="preserve"> </w:t>
      </w:r>
      <w:r>
        <w:rPr>
          <w:lang w:val="ru-RU"/>
        </w:rPr>
        <w:t xml:space="preserve">применимы для различных направлений: </w:t>
      </w:r>
      <w:r w:rsidR="001A1EA9">
        <w:rPr>
          <w:lang w:val="ru-RU"/>
        </w:rPr>
        <w:t xml:space="preserve">наука, </w:t>
      </w:r>
      <w:r>
        <w:rPr>
          <w:lang w:val="ru-RU"/>
        </w:rPr>
        <w:t>игры, обучение, медицина и так далее.</w:t>
      </w:r>
    </w:p>
    <w:p w:rsidR="0068781A" w:rsidRDefault="0068781A" w:rsidP="002360EB">
      <w:pPr>
        <w:ind w:left="0"/>
        <w:rPr>
          <w:lang w:val="ru-RU"/>
        </w:rPr>
      </w:pPr>
    </w:p>
    <w:p w:rsidR="00AA6315" w:rsidRDefault="0068781A" w:rsidP="0068781A">
      <w:pPr>
        <w:rPr>
          <w:lang w:val="ru-RU"/>
        </w:rPr>
      </w:pPr>
      <w:r>
        <w:rPr>
          <w:lang w:val="ru-RU"/>
        </w:rPr>
        <w:t>В основе всех реализованных на данный момент устройствах, на базе виртуальной и дополненной реальностей, лежит точное определение местоположения устройства в пространстве.</w:t>
      </w:r>
    </w:p>
    <w:p w:rsidR="00434A2C" w:rsidRDefault="0068781A" w:rsidP="0068781A">
      <w:pPr>
        <w:rPr>
          <w:lang w:val="ru-RU"/>
        </w:rPr>
      </w:pPr>
      <w:r>
        <w:rPr>
          <w:lang w:val="ru-RU"/>
        </w:rPr>
        <w:t>Само положение устройства в пространстве можно определить</w:t>
      </w:r>
      <w:r w:rsidR="002360EB">
        <w:rPr>
          <w:lang w:val="ru-RU"/>
        </w:rPr>
        <w:t xml:space="preserve"> с достаточно высокой точностью</w:t>
      </w:r>
      <w:r>
        <w:rPr>
          <w:lang w:val="ru-RU"/>
        </w:rPr>
        <w:t xml:space="preserve"> с помощью сенсоров, находящихся непосредственно на самом устройстве, например с помощью акселератора, компаса или гироскопа.</w:t>
      </w:r>
    </w:p>
    <w:p w:rsidR="0068781A" w:rsidRDefault="0068781A" w:rsidP="0068781A">
      <w:pPr>
        <w:rPr>
          <w:lang w:val="ru-RU"/>
        </w:rPr>
      </w:pPr>
      <w:r>
        <w:rPr>
          <w:lang w:val="ru-RU"/>
        </w:rPr>
        <w:t xml:space="preserve">Однако </w:t>
      </w:r>
      <w:r w:rsidR="00434A2C">
        <w:rPr>
          <w:lang w:val="ru-RU"/>
        </w:rPr>
        <w:t xml:space="preserve">этих сенсоров не достаточно </w:t>
      </w:r>
      <w:r>
        <w:rPr>
          <w:lang w:val="ru-RU"/>
        </w:rPr>
        <w:t xml:space="preserve">для точного </w:t>
      </w:r>
      <w:r w:rsidR="002360EB">
        <w:rPr>
          <w:lang w:val="ru-RU"/>
        </w:rPr>
        <w:t>расчета</w:t>
      </w:r>
      <w:r>
        <w:rPr>
          <w:lang w:val="ru-RU"/>
        </w:rPr>
        <w:t xml:space="preserve"> </w:t>
      </w:r>
      <w:r w:rsidR="00434A2C">
        <w:rPr>
          <w:lang w:val="ru-RU"/>
        </w:rPr>
        <w:t>пройденного расстояния</w:t>
      </w:r>
      <w:r>
        <w:rPr>
          <w:lang w:val="ru-RU"/>
        </w:rPr>
        <w:t xml:space="preserve"> в пространстве</w:t>
      </w:r>
      <w:r w:rsidR="00434A2C">
        <w:rPr>
          <w:lang w:val="ru-RU"/>
        </w:rPr>
        <w:t>. Следовательно, появляется необходимость использования сторонних устройств</w:t>
      </w:r>
      <w:r>
        <w:rPr>
          <w:lang w:val="ru-RU"/>
        </w:rPr>
        <w:t>.</w:t>
      </w:r>
    </w:p>
    <w:p w:rsidR="002360EB" w:rsidRDefault="002360EB" w:rsidP="002360EB">
      <w:pPr>
        <w:ind w:left="0"/>
        <w:rPr>
          <w:lang w:val="ru-RU"/>
        </w:rPr>
      </w:pPr>
    </w:p>
    <w:p w:rsidR="002360EB" w:rsidRPr="0029215D" w:rsidRDefault="002360EB" w:rsidP="001A1EA9">
      <w:pPr>
        <w:rPr>
          <w:lang w:val="ru-RU"/>
        </w:rPr>
      </w:pPr>
      <w:r>
        <w:rPr>
          <w:lang w:val="ru-RU"/>
        </w:rPr>
        <w:t>Целью выполнения данной дипломной работы является рассмотрение и реализация методов внутреннего позиционирования</w:t>
      </w:r>
      <w:r w:rsidR="00A54F96">
        <w:rPr>
          <w:lang w:val="ru-RU"/>
        </w:rPr>
        <w:t xml:space="preserve"> (</w:t>
      </w:r>
      <w:r w:rsidR="00A54F96" w:rsidRPr="00A54F96">
        <w:rPr>
          <w:i/>
        </w:rPr>
        <w:t>Indoor</w:t>
      </w:r>
      <w:r w:rsidR="00A54F96" w:rsidRPr="00A54F96">
        <w:rPr>
          <w:i/>
          <w:lang w:val="ru-RU"/>
        </w:rPr>
        <w:t xml:space="preserve"> </w:t>
      </w:r>
      <w:r w:rsidR="00A54F96" w:rsidRPr="00A54F96">
        <w:rPr>
          <w:i/>
        </w:rPr>
        <w:t>positioning</w:t>
      </w:r>
      <w:r w:rsidR="00A54F96">
        <w:rPr>
          <w:lang w:val="ru-RU"/>
        </w:rPr>
        <w:t>)</w:t>
      </w:r>
      <w:r>
        <w:rPr>
          <w:lang w:val="ru-RU"/>
        </w:rPr>
        <w:t xml:space="preserve"> в закрытых помещениях, как частного случая систем виртуальной и дополненной реальностей.</w:t>
      </w:r>
    </w:p>
    <w:p w:rsidR="00860B3B" w:rsidRPr="0029215D" w:rsidRDefault="00860B3B" w:rsidP="0029215D">
      <w:pPr>
        <w:pStyle w:val="2"/>
        <w:rPr>
          <w:szCs w:val="32"/>
          <w:lang w:val="ru-RU"/>
        </w:rPr>
      </w:pPr>
      <w:bookmarkStart w:id="2" w:name="_Toc477267857"/>
      <w:bookmarkStart w:id="3" w:name="_Toc480990001"/>
      <w:r w:rsidRPr="0029215D">
        <w:rPr>
          <w:szCs w:val="32"/>
          <w:lang w:val="ru-RU"/>
        </w:rPr>
        <w:t xml:space="preserve">Постановка </w:t>
      </w:r>
      <w:commentRangeStart w:id="4"/>
      <w:r w:rsidRPr="0029215D">
        <w:rPr>
          <w:szCs w:val="32"/>
          <w:lang w:val="ru-RU"/>
        </w:rPr>
        <w:t>задачи</w:t>
      </w:r>
      <w:bookmarkEnd w:id="2"/>
      <w:commentRangeEnd w:id="4"/>
      <w:r w:rsidR="00924600" w:rsidRPr="0029215D">
        <w:rPr>
          <w:rStyle w:val="aff0"/>
          <w:rFonts w:eastAsiaTheme="minorEastAsia" w:cstheme="minorBidi"/>
          <w:sz w:val="32"/>
          <w:szCs w:val="32"/>
        </w:rPr>
        <w:commentReference w:id="4"/>
      </w:r>
      <w:bookmarkEnd w:id="3"/>
    </w:p>
    <w:p w:rsidR="002D4B29" w:rsidRDefault="002D4B29" w:rsidP="009C6014">
      <w:pPr>
        <w:rPr>
          <w:lang w:val="ru-RU"/>
        </w:rPr>
      </w:pPr>
      <w:r>
        <w:rPr>
          <w:lang w:val="ru-RU"/>
        </w:rPr>
        <w:t xml:space="preserve">В качестве основного устройства, на котором будут рассматриваться различные методы </w:t>
      </w:r>
      <w:r w:rsidR="00A123DC">
        <w:rPr>
          <w:lang w:val="ru-RU"/>
        </w:rPr>
        <w:t>внутреннего позиционирования, будет использоваться смартфон.</w:t>
      </w:r>
    </w:p>
    <w:p w:rsidR="00490BE0" w:rsidRPr="00D412FD" w:rsidRDefault="00860B3B" w:rsidP="00A123DC">
      <w:pPr>
        <w:rPr>
          <w:rFonts w:eastAsiaTheme="majorEastAsia"/>
          <w:lang w:val="ru-RU"/>
        </w:rPr>
      </w:pPr>
      <w:r w:rsidRPr="00924600">
        <w:rPr>
          <w:lang w:val="ru-RU"/>
        </w:rPr>
        <w:lastRenderedPageBreak/>
        <w:t xml:space="preserve">Каждый современный человек уже имел дело со смартфоном, и почти у каждого есть свой собственный. И для того, чтобы возможность </w:t>
      </w:r>
      <w:r w:rsidR="00A123DC">
        <w:rPr>
          <w:lang w:val="ru-RU"/>
        </w:rPr>
        <w:t>передвижения по</w:t>
      </w:r>
      <w:r w:rsidRPr="00924600">
        <w:rPr>
          <w:lang w:val="ru-RU"/>
        </w:rPr>
        <w:t xml:space="preserve"> виртуальной </w:t>
      </w:r>
      <w:r w:rsidR="00A123DC">
        <w:rPr>
          <w:lang w:val="ru-RU"/>
        </w:rPr>
        <w:t>реконструкции</w:t>
      </w:r>
      <w:r w:rsidRPr="00924600">
        <w:rPr>
          <w:lang w:val="ru-RU"/>
        </w:rPr>
        <w:t xml:space="preserve"> была доступна каждому, имеет смысл разрабатывать приложение, которое использует </w:t>
      </w:r>
      <w:r w:rsidR="00A123DC">
        <w:rPr>
          <w:lang w:val="ru-RU"/>
        </w:rPr>
        <w:t>большинство возможностей</w:t>
      </w:r>
      <w:r w:rsidRPr="00924600">
        <w:rPr>
          <w:lang w:val="ru-RU"/>
        </w:rPr>
        <w:t xml:space="preserve">, которыми владеет </w:t>
      </w:r>
      <w:r w:rsidR="00A123DC">
        <w:rPr>
          <w:lang w:val="ru-RU"/>
        </w:rPr>
        <w:t>большая часть</w:t>
      </w:r>
      <w:r w:rsidRPr="00924600">
        <w:rPr>
          <w:lang w:val="ru-RU"/>
        </w:rPr>
        <w:t xml:space="preserve"> существующих </w:t>
      </w:r>
      <w:r w:rsidR="00A123DC">
        <w:rPr>
          <w:lang w:val="ru-RU"/>
        </w:rPr>
        <w:t xml:space="preserve">на данный момент </w:t>
      </w:r>
      <w:r w:rsidRPr="00924600">
        <w:rPr>
          <w:lang w:val="ru-RU"/>
        </w:rPr>
        <w:t>смартфонов.</w:t>
      </w:r>
      <w:r w:rsidR="00A123DC" w:rsidRPr="00D412FD">
        <w:rPr>
          <w:rFonts w:eastAsiaTheme="majorEastAsia"/>
          <w:lang w:val="ru-RU"/>
        </w:rPr>
        <w:t xml:space="preserve"> </w:t>
      </w:r>
    </w:p>
    <w:p w:rsidR="00144B82" w:rsidRPr="00924600" w:rsidRDefault="00144B82" w:rsidP="009C6014">
      <w:pPr>
        <w:rPr>
          <w:rFonts w:eastAsiaTheme="majorEastAsia"/>
          <w:lang w:val="ru-RU"/>
        </w:rPr>
      </w:pPr>
      <w:r w:rsidRPr="00924600">
        <w:rPr>
          <w:rFonts w:eastAsiaTheme="majorEastAsia"/>
          <w:lang w:val="ru-RU"/>
        </w:rPr>
        <w:br w:type="page"/>
      </w:r>
    </w:p>
    <w:p w:rsidR="00144B82" w:rsidRPr="00924600" w:rsidRDefault="00144B82" w:rsidP="0029215D">
      <w:pPr>
        <w:pStyle w:val="1"/>
      </w:pPr>
      <w:bookmarkStart w:id="5" w:name="_Toc480990002"/>
      <w:commentRangeStart w:id="6"/>
      <w:r w:rsidRPr="00924600">
        <w:lastRenderedPageBreak/>
        <w:t>Обзорная глава</w:t>
      </w:r>
      <w:commentRangeEnd w:id="6"/>
      <w:r w:rsidRPr="00924600">
        <w:rPr>
          <w:rStyle w:val="aff0"/>
          <w:rFonts w:eastAsiaTheme="minorEastAsia" w:cstheme="minorBidi"/>
          <w:b w:val="0"/>
          <w:bCs w:val="0"/>
          <w:sz w:val="32"/>
          <w:szCs w:val="36"/>
        </w:rPr>
        <w:commentReference w:id="6"/>
      </w:r>
      <w:bookmarkEnd w:id="5"/>
    </w:p>
    <w:p w:rsidR="00144B82" w:rsidRDefault="00860B3B" w:rsidP="004A638E">
      <w:pPr>
        <w:rPr>
          <w:rFonts w:eastAsiaTheme="majorEastAsia"/>
          <w:lang w:val="ru-RU"/>
        </w:rPr>
      </w:pPr>
      <w:r w:rsidRPr="00924600">
        <w:rPr>
          <w:rFonts w:eastAsiaTheme="majorEastAsia"/>
          <w:lang w:val="ru-RU"/>
        </w:rPr>
        <w:t xml:space="preserve">В данной </w:t>
      </w:r>
      <w:r w:rsidRPr="009C6014">
        <w:rPr>
          <w:lang w:val="ru-RU"/>
        </w:rPr>
        <w:t>главе будут приведены общие сведения, получе</w:t>
      </w:r>
      <w:r w:rsidR="00924600" w:rsidRPr="009C6014">
        <w:rPr>
          <w:lang w:val="ru-RU"/>
        </w:rPr>
        <w:t>н</w:t>
      </w:r>
      <w:r w:rsidRPr="009C6014">
        <w:rPr>
          <w:lang w:val="ru-RU"/>
        </w:rPr>
        <w:t>ные во время написания этой работы</w:t>
      </w:r>
      <w:r w:rsidR="00924600" w:rsidRPr="009C6014">
        <w:rPr>
          <w:lang w:val="ru-RU"/>
        </w:rPr>
        <w:t xml:space="preserve">, а так же проведен обзор методов </w:t>
      </w:r>
      <w:r w:rsidR="00A54F96">
        <w:rPr>
          <w:lang w:val="ru-RU"/>
        </w:rPr>
        <w:t>внутреннего позиционирования</w:t>
      </w:r>
      <w:r w:rsidR="00924600" w:rsidRPr="00924600">
        <w:rPr>
          <w:rFonts w:eastAsiaTheme="majorEastAsia"/>
          <w:lang w:val="ru-RU"/>
        </w:rPr>
        <w:t>.</w:t>
      </w:r>
      <w:r w:rsidR="00A54F96">
        <w:rPr>
          <w:rFonts w:eastAsiaTheme="majorEastAsia"/>
          <w:lang w:val="ru-RU"/>
        </w:rPr>
        <w:t xml:space="preserve"> </w:t>
      </w:r>
    </w:p>
    <w:p w:rsidR="00A54F96" w:rsidRPr="00924600" w:rsidRDefault="00A54F96" w:rsidP="004A638E">
      <w:p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Следует понимать, что разработав работающую схему для виртуальной реальности, все использующиеся технологии можно перенести и на дополненную реальность. Поэтому в качестве основы</w:t>
      </w:r>
      <w:r w:rsidR="00093867">
        <w:rPr>
          <w:rFonts w:eastAsiaTheme="majorEastAsia"/>
          <w:lang w:val="ru-RU"/>
        </w:rPr>
        <w:t xml:space="preserve"> и примера</w:t>
      </w:r>
      <w:r>
        <w:rPr>
          <w:rFonts w:eastAsiaTheme="majorEastAsia"/>
          <w:lang w:val="ru-RU"/>
        </w:rPr>
        <w:t xml:space="preserve"> для изучения будем рассматривать реализацию приложения виртуальной реальности</w:t>
      </w:r>
      <w:r w:rsidR="00093867">
        <w:rPr>
          <w:rFonts w:eastAsiaTheme="majorEastAsia"/>
          <w:lang w:val="ru-RU"/>
        </w:rPr>
        <w:t>,</w:t>
      </w:r>
      <w:r>
        <w:rPr>
          <w:rFonts w:eastAsiaTheme="majorEastAsia"/>
          <w:lang w:val="ru-RU"/>
        </w:rPr>
        <w:t xml:space="preserve"> построенную на виртуальной реконструкции трапезной палаты Феодоровского городка в царском селе.</w:t>
      </w:r>
    </w:p>
    <w:p w:rsidR="00860B3B" w:rsidRPr="00924600" w:rsidRDefault="00860B3B" w:rsidP="0029215D">
      <w:pPr>
        <w:pStyle w:val="2"/>
        <w:rPr>
          <w:sz w:val="28"/>
          <w:lang w:val="ru-RU"/>
        </w:rPr>
      </w:pPr>
      <w:bookmarkStart w:id="7" w:name="_Toc477267867"/>
      <w:bookmarkStart w:id="8" w:name="_Toc480990003"/>
      <w:r w:rsidRPr="00924600">
        <w:rPr>
          <w:sz w:val="28"/>
          <w:lang w:val="ru-RU"/>
        </w:rPr>
        <w:t>Историческая справка</w:t>
      </w:r>
      <w:bookmarkEnd w:id="7"/>
      <w:bookmarkEnd w:id="8"/>
    </w:p>
    <w:p w:rsidR="00860B3B" w:rsidRPr="00924600" w:rsidRDefault="00860B3B" w:rsidP="004A638E">
      <w:pPr>
        <w:rPr>
          <w:lang w:val="ru-RU"/>
        </w:rPr>
      </w:pPr>
      <w:r w:rsidRPr="00924600">
        <w:rPr>
          <w:lang w:val="ru-RU"/>
        </w:rPr>
        <w:t>Основной целью постройки палаты было устройство здания для собраний духовенства. Трапезная палата строилась с весны 1914 года по сентябрь 1915 года, после чего до 1917 года велись отделочные работы. Все росписи исполнил художник Г. П. Пашков.</w:t>
      </w:r>
    </w:p>
    <w:p w:rsidR="00860B3B" w:rsidRPr="00924600" w:rsidRDefault="00860B3B" w:rsidP="004A638E">
      <w:pPr>
        <w:rPr>
          <w:lang w:val="ru-RU"/>
        </w:rPr>
      </w:pPr>
    </w:p>
    <w:p w:rsidR="00860B3B" w:rsidRDefault="00860B3B" w:rsidP="004A638E">
      <w:r w:rsidRPr="00924600">
        <w:rPr>
          <w:lang w:val="ru-RU"/>
        </w:rPr>
        <w:t>Здание устроено на подвале, которое переходит в полуподвал. Главным фасадом Трапезная палата обращена к собору, торцевым — к Александровскому дворцу. Перед дворовым фасадом был разбит сад. Цоколь и внешние ступени здания из серого финляндского гранита. Главный и частично садовый фасады были облицованы белым старицким камнем. Всё здание было покрыто поливной зелёной черепицей кремлёвского типа.</w:t>
      </w:r>
    </w:p>
    <w:p w:rsidR="001B570D" w:rsidRPr="001B570D" w:rsidRDefault="001B570D" w:rsidP="001B570D">
      <w:pPr>
        <w:ind w:left="567"/>
      </w:pPr>
    </w:p>
    <w:p w:rsidR="00860B3B" w:rsidRPr="00924600" w:rsidRDefault="00860B3B" w:rsidP="001B570D">
      <w:pPr>
        <w:ind w:left="0"/>
        <w:rPr>
          <w:sz w:val="24"/>
          <w:lang w:val="ru-RU"/>
        </w:rPr>
      </w:pPr>
      <w:r w:rsidRPr="00924600">
        <w:rPr>
          <w:noProof/>
          <w:sz w:val="24"/>
          <w:lang w:val="ru-RU" w:eastAsia="ru-RU" w:bidi="ar-SA"/>
        </w:rPr>
        <w:lastRenderedPageBreak/>
        <w:drawing>
          <wp:inline distT="0" distB="0" distL="0" distR="0">
            <wp:extent cx="3048000" cy="2003436"/>
            <wp:effectExtent l="19050" t="0" r="0" b="0"/>
            <wp:docPr id="4" name="Рисунок 1" descr="EDiZvSTIJ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ZvSTIJi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600">
        <w:rPr>
          <w:noProof/>
          <w:sz w:val="24"/>
          <w:lang w:val="ru-RU" w:eastAsia="ru-RU" w:bidi="ar-SA"/>
        </w:rPr>
        <w:drawing>
          <wp:inline distT="0" distB="0" distL="0" distR="0">
            <wp:extent cx="3048000" cy="2012192"/>
            <wp:effectExtent l="19050" t="0" r="0" b="0"/>
            <wp:docPr id="5" name="Рисунок 0" descr="uci8qvl-O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i8qvl-Oa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3B" w:rsidRPr="00924600" w:rsidRDefault="00860B3B" w:rsidP="001B570D">
      <w:pPr>
        <w:ind w:left="567"/>
        <w:rPr>
          <w:sz w:val="24"/>
          <w:lang w:val="ru-RU"/>
        </w:rPr>
      </w:pPr>
    </w:p>
    <w:p w:rsidR="00860B3B" w:rsidRPr="00924600" w:rsidRDefault="00860B3B" w:rsidP="004A638E">
      <w:pPr>
        <w:rPr>
          <w:lang w:val="ru-RU"/>
        </w:rPr>
      </w:pPr>
      <w:r w:rsidRPr="00924600">
        <w:rPr>
          <w:lang w:val="ru-RU"/>
        </w:rPr>
        <w:t>В городке, после закрытия лазаретов, хранилась коллекция церковной утвари, икон, оружия и других предметов русской старины — наследие «Общества возрождения художественной Руси».</w:t>
      </w:r>
    </w:p>
    <w:p w:rsidR="00860B3B" w:rsidRPr="00924600" w:rsidRDefault="00860B3B" w:rsidP="004A638E">
      <w:pPr>
        <w:rPr>
          <w:lang w:val="ru-RU"/>
        </w:rPr>
      </w:pPr>
    </w:p>
    <w:p w:rsidR="00860B3B" w:rsidRPr="00924600" w:rsidRDefault="00860B3B" w:rsidP="004A638E">
      <w:pPr>
        <w:rPr>
          <w:lang w:val="ru-RU"/>
        </w:rPr>
      </w:pPr>
      <w:r w:rsidRPr="00924600">
        <w:rPr>
          <w:lang w:val="ru-RU"/>
        </w:rPr>
        <w:t>В 1918 году комплекс был передан Петроградскому агрономическому институту. В период оккупации Пушкина Феодоровский городок находился рядом с передним краем обороны немцев и очень сильно пострадал. Ценности, которые ещё оставались в нём, были вывезены.</w:t>
      </w:r>
    </w:p>
    <w:p w:rsidR="00860B3B" w:rsidRPr="00924600" w:rsidRDefault="00860B3B" w:rsidP="004A638E">
      <w:pPr>
        <w:rPr>
          <w:lang w:val="ru-RU"/>
        </w:rPr>
      </w:pPr>
    </w:p>
    <w:p w:rsidR="00860B3B" w:rsidRPr="00924600" w:rsidRDefault="00860B3B" w:rsidP="00A123DC">
      <w:pPr>
        <w:rPr>
          <w:lang w:val="ru-RU"/>
        </w:rPr>
      </w:pPr>
      <w:r w:rsidRPr="00924600">
        <w:rPr>
          <w:lang w:val="ru-RU"/>
        </w:rPr>
        <w:t xml:space="preserve">По окончании войны предполагалось восстановить комплекс, однако больших работ так и не проводилось. Реставрация началась в 1976 году. </w:t>
      </w:r>
    </w:p>
    <w:p w:rsidR="00860B3B" w:rsidRPr="009C6014" w:rsidRDefault="00860B3B" w:rsidP="004A638E">
      <w:pPr>
        <w:rPr>
          <w:lang w:val="ru-RU"/>
        </w:rPr>
      </w:pPr>
    </w:p>
    <w:p w:rsidR="004A638E" w:rsidRPr="004A638E" w:rsidRDefault="004A638E" w:rsidP="004A638E">
      <w:pPr>
        <w:rPr>
          <w:lang w:val="ru-RU"/>
        </w:rPr>
      </w:pPr>
      <w:r w:rsidRPr="004A638E">
        <w:rPr>
          <w:lang w:val="ru-RU"/>
        </w:rPr>
        <w:t>В настоящее время здание не используется. Этот объект культурного наследия находится под угрозой уничтожения, и поэтому был выбран, для виртуальной реконструкции студентами кафедры Графических технологий, факультета ПИиКТ, мегафакультета КТиУ.</w:t>
      </w:r>
    </w:p>
    <w:p w:rsidR="00924600" w:rsidRPr="00151B66" w:rsidRDefault="00924600" w:rsidP="001B570D">
      <w:pPr>
        <w:pStyle w:val="2"/>
        <w:rPr>
          <w:lang w:val="ru-RU"/>
        </w:rPr>
      </w:pPr>
      <w:bookmarkStart w:id="9" w:name="_Toc477267858"/>
      <w:bookmarkStart w:id="10" w:name="_Toc480990004"/>
      <w:r w:rsidRPr="00924600">
        <w:rPr>
          <w:lang w:val="ru-RU"/>
        </w:rPr>
        <w:t xml:space="preserve">Обзор </w:t>
      </w:r>
      <w:r w:rsidRPr="001B570D">
        <w:rPr>
          <w:lang w:val="ru-RU"/>
        </w:rPr>
        <w:t>технологий</w:t>
      </w:r>
      <w:bookmarkEnd w:id="9"/>
      <w:r w:rsidR="00151B66">
        <w:rPr>
          <w:lang w:val="ru-RU"/>
        </w:rPr>
        <w:t xml:space="preserve"> </w:t>
      </w:r>
      <w:r w:rsidR="00A54F96">
        <w:rPr>
          <w:lang w:val="ru-RU"/>
        </w:rPr>
        <w:t>внутреннего</w:t>
      </w:r>
      <w:r w:rsidR="00151B66" w:rsidRPr="00D17B51">
        <w:rPr>
          <w:lang w:val="ru-RU"/>
        </w:rPr>
        <w:t xml:space="preserve"> </w:t>
      </w:r>
      <w:r w:rsidR="00151B66">
        <w:rPr>
          <w:lang w:val="ru-RU"/>
        </w:rPr>
        <w:t>позиционирования</w:t>
      </w:r>
      <w:bookmarkEnd w:id="10"/>
    </w:p>
    <w:p w:rsidR="004A638E" w:rsidRPr="004A638E" w:rsidRDefault="004A638E" w:rsidP="004A638E">
      <w:pPr>
        <w:rPr>
          <w:rFonts w:eastAsia="Times New Roman"/>
          <w:lang w:val="ru-RU" w:eastAsia="ru-RU" w:bidi="ar-SA"/>
        </w:rPr>
      </w:pPr>
      <w:bookmarkStart w:id="11" w:name="_Toc477267859"/>
      <w:r w:rsidRPr="004A638E">
        <w:rPr>
          <w:rFonts w:eastAsia="Times New Roman"/>
          <w:lang w:val="ru-RU" w:eastAsia="ru-RU" w:bidi="ar-SA"/>
        </w:rPr>
        <w:t>Существует ряд технологических платформ и алгоритмов для отслеживания положения объектов в реальном</w:t>
      </w:r>
      <w:r w:rsidRPr="009C6014">
        <w:rPr>
          <w:lang w:val="ru-RU"/>
        </w:rPr>
        <w:t xml:space="preserve"> </w:t>
      </w:r>
      <w:r w:rsidRPr="004A638E">
        <w:rPr>
          <w:rFonts w:eastAsia="Times New Roman"/>
          <w:lang w:val="ru-RU" w:eastAsia="ru-RU" w:bidi="ar-SA"/>
        </w:rPr>
        <w:t>времени. Часть из них применима к системам определения положения внутри зданий.</w:t>
      </w:r>
    </w:p>
    <w:p w:rsidR="00924600" w:rsidRPr="009C6014" w:rsidRDefault="00924600" w:rsidP="004A638E">
      <w:pPr>
        <w:pStyle w:val="3"/>
        <w:rPr>
          <w:szCs w:val="28"/>
          <w:lang w:val="ru-RU"/>
        </w:rPr>
      </w:pPr>
      <w:bookmarkStart w:id="12" w:name="_Toc480990005"/>
      <w:r w:rsidRPr="00924600">
        <w:rPr>
          <w:rFonts w:eastAsia="Times New Roman"/>
          <w:lang w:val="ru-RU" w:eastAsia="ru-RU" w:bidi="ar-SA"/>
        </w:rPr>
        <w:lastRenderedPageBreak/>
        <w:t>GPS</w:t>
      </w:r>
      <w:bookmarkEnd w:id="11"/>
      <w:bookmarkEnd w:id="12"/>
    </w:p>
    <w:p w:rsidR="00924600" w:rsidRPr="00924600" w:rsidRDefault="00924600" w:rsidP="00093867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 xml:space="preserve">Global Positioning System — система глобального позиционирования, </w:t>
      </w:r>
      <w:r w:rsidR="00093867">
        <w:rPr>
          <w:rFonts w:eastAsia="Times New Roman"/>
          <w:lang w:val="ru-RU" w:eastAsia="ru-RU" w:bidi="ar-SA"/>
        </w:rPr>
        <w:t>можно найти почти в любом смартфоне. К сожалению, не работает, если спутников не видно. Можно отдельно приобретать ретрансляторы, но их стоимость оставляет желать лучшего. Точность этого решения – метры.</w:t>
      </w:r>
    </w:p>
    <w:p w:rsidR="00924600" w:rsidRPr="00924600" w:rsidRDefault="00924600" w:rsidP="009C6014">
      <w:pPr>
        <w:pStyle w:val="3"/>
        <w:rPr>
          <w:rFonts w:eastAsia="Times New Roman"/>
          <w:lang w:val="ru-RU" w:eastAsia="ru-RU" w:bidi="ar-SA"/>
        </w:rPr>
      </w:pPr>
      <w:bookmarkStart w:id="13" w:name="_Toc477267860"/>
      <w:bookmarkStart w:id="14" w:name="_Toc480990006"/>
      <w:r w:rsidRPr="0017193A">
        <w:rPr>
          <w:lang w:val="ru-RU"/>
        </w:rPr>
        <w:t>Позиционирование</w:t>
      </w:r>
      <w:r w:rsidRPr="00924600">
        <w:rPr>
          <w:rFonts w:eastAsia="Times New Roman"/>
          <w:lang w:val="ru-RU" w:eastAsia="ru-RU" w:bidi="ar-SA"/>
        </w:rPr>
        <w:t xml:space="preserve"> по сотовым сетям</w:t>
      </w:r>
      <w:bookmarkEnd w:id="13"/>
      <w:bookmarkEnd w:id="14"/>
    </w:p>
    <w:p w:rsidR="00924600" w:rsidRPr="00924600" w:rsidRDefault="00093867" w:rsidP="00093867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Чаще всего используется как раз тогда, когда не видны спутники, но есть мобильная связь. Однако точность в этом случае еще ниже, даже в районах с высокой плотностью станций.</w:t>
      </w:r>
    </w:p>
    <w:p w:rsidR="00924600" w:rsidRPr="00924600" w:rsidRDefault="00924600" w:rsidP="009C6014">
      <w:pPr>
        <w:pStyle w:val="3"/>
        <w:rPr>
          <w:rFonts w:eastAsia="Times New Roman"/>
          <w:lang w:val="ru-RU" w:eastAsia="ru-RU" w:bidi="ar-SA"/>
        </w:rPr>
      </w:pPr>
      <w:bookmarkStart w:id="15" w:name="_Toc477267861"/>
      <w:bookmarkStart w:id="16" w:name="_Toc480990007"/>
      <w:r w:rsidRPr="0017193A">
        <w:rPr>
          <w:lang w:val="ru-RU"/>
        </w:rPr>
        <w:t>Инерциальные</w:t>
      </w:r>
      <w:r w:rsidRPr="00924600">
        <w:rPr>
          <w:rFonts w:eastAsia="Times New Roman"/>
          <w:lang w:val="ru-RU" w:eastAsia="ru-RU" w:bidi="ar-SA"/>
        </w:rPr>
        <w:t xml:space="preserve"> системы</w:t>
      </w:r>
      <w:bookmarkEnd w:id="15"/>
      <w:bookmarkEnd w:id="16"/>
    </w:p>
    <w:p w:rsidR="00924600" w:rsidRPr="00924600" w:rsidRDefault="00093867" w:rsidP="009C6014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Здесь</w:t>
      </w:r>
      <w:r w:rsidR="00924600" w:rsidRPr="00924600">
        <w:rPr>
          <w:rFonts w:eastAsia="Times New Roman"/>
          <w:lang w:val="ru-RU" w:eastAsia="ru-RU" w:bidi="ar-SA"/>
        </w:rPr>
        <w:t xml:space="preserve"> используется модель движения человека: если мы знаем, где были, в какую сторону и как быстро двигались, то можно рассчитать, где мы оказались через некоторое время.</w:t>
      </w:r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Сейчас это достигается с помощью гироскопов и акселерометров смартфона. К плюсами данного решения можно отнести автономность и отсутствие привязки к внешней инфраструктуре.</w:t>
      </w:r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Минусы — необходимость знать начальную точку, со временем накапливающаяся погрешность и потребность сверяться с другим источником данных, например, GPS.</w:t>
      </w:r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Однако с их помощью можно легко реализовать определение направления «взгляда» пользователя.</w:t>
      </w:r>
    </w:p>
    <w:p w:rsidR="00924600" w:rsidRPr="00924600" w:rsidRDefault="00924600" w:rsidP="0029215D">
      <w:pPr>
        <w:pStyle w:val="3"/>
        <w:rPr>
          <w:rFonts w:eastAsia="Times New Roman"/>
          <w:szCs w:val="28"/>
          <w:lang w:val="ru-RU" w:eastAsia="ru-RU" w:bidi="ar-SA"/>
        </w:rPr>
      </w:pPr>
      <w:bookmarkStart w:id="17" w:name="_Toc477267862"/>
      <w:bookmarkStart w:id="18" w:name="_Toc480990008"/>
      <w:r w:rsidRPr="00924600">
        <w:rPr>
          <w:rFonts w:eastAsia="Times New Roman"/>
          <w:szCs w:val="28"/>
          <w:lang w:val="ru-RU" w:eastAsia="ru-RU" w:bidi="ar-SA"/>
        </w:rPr>
        <w:t>Wi</w:t>
      </w:r>
      <w:r w:rsidR="00093867">
        <w:rPr>
          <w:rFonts w:eastAsia="Times New Roman"/>
          <w:szCs w:val="28"/>
          <w:lang w:val="ru-RU" w:eastAsia="ru-RU" w:bidi="ar-SA"/>
        </w:rPr>
        <w:t>-</w:t>
      </w:r>
      <w:r w:rsidRPr="00924600">
        <w:rPr>
          <w:rFonts w:eastAsia="Times New Roman"/>
          <w:szCs w:val="28"/>
          <w:lang w:val="ru-RU" w:eastAsia="ru-RU" w:bidi="ar-SA"/>
        </w:rPr>
        <w:t>Fi/Bluetooth локация</w:t>
      </w:r>
      <w:bookmarkEnd w:id="17"/>
      <w:bookmarkEnd w:id="18"/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Местоположение вычисляется путем сравнения измеряемых в реальном времени мощностей сигнала от окружающих Wi-Fi/BLE точек с заранее измеренными значениями, привязанными к карте помещения.</w:t>
      </w:r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lastRenderedPageBreak/>
        <w:t>Потенциально очень хорошие варианты для телефонов и для точности до нескольких метров, потому что не требуют ничего дополнительно, кроме того, что уже есть в телефоне.</w:t>
      </w:r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Вкупе с инерциальными системами внутри телефонов и другими дополнительными данными, скорее всего, достигнут точности меньше метра на практике. И, конечно, радио не требует прямой видимости — это большой плюс.</w:t>
      </w:r>
    </w:p>
    <w:p w:rsidR="00924600" w:rsidRPr="00924600" w:rsidRDefault="00924600" w:rsidP="0029215D">
      <w:pPr>
        <w:pStyle w:val="3"/>
        <w:rPr>
          <w:rFonts w:eastAsia="Times New Roman"/>
          <w:szCs w:val="28"/>
          <w:lang w:val="ru-RU" w:eastAsia="ru-RU" w:bidi="ar-SA"/>
        </w:rPr>
      </w:pPr>
      <w:bookmarkStart w:id="19" w:name="_Toc477267863"/>
      <w:bookmarkStart w:id="20" w:name="_Toc480990009"/>
      <w:r w:rsidRPr="00924600">
        <w:rPr>
          <w:rFonts w:eastAsia="Times New Roman"/>
          <w:szCs w:val="28"/>
          <w:lang w:val="ru-RU" w:eastAsia="ru-RU" w:bidi="ar-SA"/>
        </w:rPr>
        <w:t>Оптическая локация</w:t>
      </w:r>
      <w:bookmarkEnd w:id="19"/>
      <w:bookmarkEnd w:id="20"/>
    </w:p>
    <w:p w:rsidR="00924600" w:rsidRPr="00924600" w:rsidRDefault="00093867" w:rsidP="009C6014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Основная идея этого метода – </w:t>
      </w:r>
      <w:r w:rsidR="00924600" w:rsidRPr="00924600">
        <w:rPr>
          <w:rFonts w:eastAsia="Times New Roman"/>
          <w:lang w:val="ru-RU" w:eastAsia="ru-RU" w:bidi="ar-SA"/>
        </w:rPr>
        <w:t>предварительно</w:t>
      </w:r>
      <w:r>
        <w:rPr>
          <w:rFonts w:eastAsia="Times New Roman"/>
          <w:lang w:val="ru-RU" w:eastAsia="ru-RU" w:bidi="ar-SA"/>
        </w:rPr>
        <w:t>е</w:t>
      </w:r>
      <w:r w:rsidR="00924600" w:rsidRPr="00924600">
        <w:rPr>
          <w:rFonts w:eastAsia="Times New Roman"/>
          <w:lang w:val="ru-RU" w:eastAsia="ru-RU" w:bidi="ar-SA"/>
        </w:rPr>
        <w:t xml:space="preserve"> сканирова</w:t>
      </w:r>
      <w:r>
        <w:rPr>
          <w:rFonts w:eastAsia="Times New Roman"/>
          <w:lang w:val="ru-RU" w:eastAsia="ru-RU" w:bidi="ar-SA"/>
        </w:rPr>
        <w:t>ние</w:t>
      </w:r>
      <w:r w:rsidR="00924600" w:rsidRPr="00924600">
        <w:rPr>
          <w:rFonts w:eastAsia="Times New Roman"/>
          <w:lang w:val="ru-RU" w:eastAsia="ru-RU" w:bidi="ar-SA"/>
        </w:rPr>
        <w:t xml:space="preserve"> помещения, а потом </w:t>
      </w:r>
      <w:r>
        <w:rPr>
          <w:rFonts w:eastAsia="Times New Roman"/>
          <w:lang w:val="ru-RU" w:eastAsia="ru-RU" w:bidi="ar-SA"/>
        </w:rPr>
        <w:t xml:space="preserve">определение своего местоположения </w:t>
      </w:r>
      <w:r w:rsidR="00924600" w:rsidRPr="00924600">
        <w:rPr>
          <w:rFonts w:eastAsia="Times New Roman"/>
          <w:lang w:val="ru-RU" w:eastAsia="ru-RU" w:bidi="ar-SA"/>
        </w:rPr>
        <w:t xml:space="preserve">по картинке, </w:t>
      </w:r>
      <w:r w:rsidR="001B38AE">
        <w:rPr>
          <w:rFonts w:eastAsia="Times New Roman"/>
          <w:lang w:val="ru-RU" w:eastAsia="ru-RU" w:bidi="ar-SA"/>
        </w:rPr>
        <w:t>полученной с</w:t>
      </w:r>
      <w:r w:rsidR="00924600" w:rsidRPr="00924600">
        <w:rPr>
          <w:rFonts w:eastAsia="Times New Roman"/>
          <w:lang w:val="ru-RU" w:eastAsia="ru-RU" w:bidi="ar-SA"/>
        </w:rPr>
        <w:t xml:space="preserve"> камеры смартфона</w:t>
      </w:r>
      <w:r>
        <w:rPr>
          <w:rFonts w:eastAsia="Times New Roman"/>
          <w:lang w:val="ru-RU" w:eastAsia="ru-RU" w:bidi="ar-SA"/>
        </w:rPr>
        <w:t>.</w:t>
      </w:r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 xml:space="preserve">Требует съемки </w:t>
      </w:r>
      <w:r w:rsidR="001B38AE" w:rsidRPr="00924600">
        <w:rPr>
          <w:rFonts w:eastAsia="Times New Roman"/>
          <w:lang w:val="ru-RU" w:eastAsia="ru-RU" w:bidi="ar-SA"/>
        </w:rPr>
        <w:t>помещения,</w:t>
      </w:r>
      <w:r w:rsidRPr="00924600">
        <w:rPr>
          <w:rFonts w:eastAsia="Times New Roman"/>
          <w:lang w:val="ru-RU" w:eastAsia="ru-RU" w:bidi="ar-SA"/>
        </w:rPr>
        <w:t xml:space="preserve"> и </w:t>
      </w:r>
      <w:r w:rsidR="001B38AE">
        <w:rPr>
          <w:rFonts w:eastAsia="Times New Roman"/>
          <w:lang w:val="ru-RU" w:eastAsia="ru-RU" w:bidi="ar-SA"/>
        </w:rPr>
        <w:t>появляются проблемы с прямой видимостью.</w:t>
      </w:r>
    </w:p>
    <w:p w:rsidR="00924600" w:rsidRPr="00924600" w:rsidRDefault="00924600" w:rsidP="0029215D">
      <w:pPr>
        <w:pStyle w:val="3"/>
        <w:rPr>
          <w:rFonts w:eastAsia="Times New Roman"/>
          <w:szCs w:val="28"/>
          <w:lang w:val="ru-RU" w:eastAsia="ru-RU" w:bidi="ar-SA"/>
        </w:rPr>
      </w:pPr>
      <w:bookmarkStart w:id="21" w:name="_Toc477267864"/>
      <w:bookmarkStart w:id="22" w:name="_Toc480990010"/>
      <w:r w:rsidRPr="00924600">
        <w:rPr>
          <w:rFonts w:eastAsia="Times New Roman"/>
          <w:szCs w:val="28"/>
          <w:lang w:val="ru-RU" w:eastAsia="ru-RU" w:bidi="ar-SA"/>
        </w:rPr>
        <w:t>Магнитометрия</w:t>
      </w:r>
      <w:bookmarkEnd w:id="21"/>
      <w:bookmarkEnd w:id="22"/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Навигация по магнитному полю с помощью компаса смартфона.</w:t>
      </w:r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Есть примеры успешных применений, но решение требует предварительной калибровки в помещении и слишком подвержено влиянию металла и магнитов.</w:t>
      </w:r>
    </w:p>
    <w:p w:rsidR="00924600" w:rsidRPr="00924600" w:rsidRDefault="00924600" w:rsidP="0029215D">
      <w:pPr>
        <w:pStyle w:val="3"/>
        <w:rPr>
          <w:rFonts w:eastAsia="Times New Roman"/>
          <w:szCs w:val="28"/>
          <w:lang w:eastAsia="ru-RU" w:bidi="ar-SA"/>
        </w:rPr>
      </w:pPr>
      <w:bookmarkStart w:id="23" w:name="_Toc477267865"/>
      <w:bookmarkStart w:id="24" w:name="_Toc480990011"/>
      <w:r w:rsidRPr="00924600">
        <w:rPr>
          <w:rFonts w:eastAsia="Times New Roman"/>
          <w:szCs w:val="28"/>
          <w:lang w:val="ru-RU" w:eastAsia="ru-RU" w:bidi="ar-SA"/>
        </w:rPr>
        <w:t>Лидар</w:t>
      </w:r>
      <w:r w:rsidRPr="00924600">
        <w:rPr>
          <w:rFonts w:eastAsia="Times New Roman"/>
          <w:szCs w:val="28"/>
          <w:lang w:eastAsia="ru-RU" w:bidi="ar-SA"/>
        </w:rPr>
        <w:t xml:space="preserve"> (</w:t>
      </w:r>
      <w:r w:rsidRPr="00924600">
        <w:rPr>
          <w:rFonts w:eastAsia="Times New Roman"/>
          <w:szCs w:val="28"/>
          <w:lang w:val="ru-RU" w:eastAsia="ru-RU" w:bidi="ar-SA"/>
        </w:rPr>
        <w:t>Ладар</w:t>
      </w:r>
      <w:r w:rsidRPr="00924600">
        <w:rPr>
          <w:rFonts w:eastAsia="Times New Roman"/>
          <w:szCs w:val="28"/>
          <w:lang w:eastAsia="ru-RU" w:bidi="ar-SA"/>
        </w:rPr>
        <w:t>)</w:t>
      </w:r>
      <w:bookmarkEnd w:id="23"/>
      <w:bookmarkEnd w:id="24"/>
    </w:p>
    <w:p w:rsidR="00924600" w:rsidRPr="00924600" w:rsidRDefault="00924600" w:rsidP="009C6014">
      <w:pPr>
        <w:rPr>
          <w:rFonts w:eastAsia="Times New Roman"/>
          <w:lang w:eastAsia="ru-RU" w:bidi="ar-SA"/>
        </w:rPr>
      </w:pPr>
      <w:r w:rsidRPr="00924600">
        <w:rPr>
          <w:shd w:val="clear" w:color="auto" w:fill="FFFFFF"/>
        </w:rPr>
        <w:t xml:space="preserve">Light (LAser) Detection </w:t>
      </w:r>
      <w:r w:rsidR="00E946A5">
        <w:rPr>
          <w:shd w:val="clear" w:color="auto" w:fill="FFFFFF"/>
        </w:rPr>
        <w:t>a</w:t>
      </w:r>
      <w:r w:rsidRPr="00924600">
        <w:rPr>
          <w:shd w:val="clear" w:color="auto" w:fill="FFFFFF"/>
        </w:rPr>
        <w:t>nd Ranging</w:t>
      </w:r>
      <w:r w:rsidRPr="00924600">
        <w:rPr>
          <w:rFonts w:eastAsia="Times New Roman"/>
          <w:lang w:eastAsia="ru-RU" w:bidi="ar-SA"/>
        </w:rPr>
        <w:t>.</w:t>
      </w:r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Технология получения и обработки информации об удалённых объектах с помощью активных оптических систем, использующих явления отражения света и его рассеяния в прозрачных и полупрозрачных средах.</w:t>
      </w:r>
    </w:p>
    <w:p w:rsidR="00924600" w:rsidRPr="00924600" w:rsidRDefault="00A54F96" w:rsidP="009C6014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Хотя это решение дает достаточно высокую точность, на данный момент это </w:t>
      </w:r>
      <w:r w:rsidR="001B38AE">
        <w:rPr>
          <w:rFonts w:eastAsia="Times New Roman"/>
          <w:lang w:val="ru-RU" w:eastAsia="ru-RU" w:bidi="ar-SA"/>
        </w:rPr>
        <w:t xml:space="preserve">очень </w:t>
      </w:r>
      <w:r>
        <w:rPr>
          <w:rFonts w:eastAsia="Times New Roman"/>
          <w:lang w:val="ru-RU" w:eastAsia="ru-RU" w:bidi="ar-SA"/>
        </w:rPr>
        <w:t>дорого.</w:t>
      </w:r>
    </w:p>
    <w:p w:rsidR="00924600" w:rsidRPr="00924600" w:rsidRDefault="00924600" w:rsidP="0029215D">
      <w:pPr>
        <w:pStyle w:val="3"/>
        <w:rPr>
          <w:rFonts w:eastAsia="Times New Roman"/>
          <w:szCs w:val="28"/>
          <w:lang w:val="ru-RU" w:eastAsia="ru-RU" w:bidi="ar-SA"/>
        </w:rPr>
      </w:pPr>
      <w:bookmarkStart w:id="25" w:name="_Toc477267866"/>
      <w:bookmarkStart w:id="26" w:name="_Toc480990012"/>
      <w:r w:rsidRPr="00924600">
        <w:rPr>
          <w:rFonts w:eastAsia="Times New Roman"/>
          <w:szCs w:val="28"/>
          <w:lang w:eastAsia="ru-RU" w:bidi="ar-SA"/>
        </w:rPr>
        <w:lastRenderedPageBreak/>
        <w:t>Ultra</w:t>
      </w:r>
      <w:r w:rsidRPr="00924600">
        <w:rPr>
          <w:rFonts w:eastAsia="Times New Roman"/>
          <w:szCs w:val="28"/>
          <w:lang w:val="ru-RU" w:eastAsia="ru-RU" w:bidi="ar-SA"/>
        </w:rPr>
        <w:t>-</w:t>
      </w:r>
      <w:r w:rsidRPr="00924600">
        <w:rPr>
          <w:rFonts w:eastAsia="Times New Roman"/>
          <w:szCs w:val="28"/>
          <w:lang w:eastAsia="ru-RU" w:bidi="ar-SA"/>
        </w:rPr>
        <w:t>wide</w:t>
      </w:r>
      <w:r w:rsidRPr="00924600">
        <w:rPr>
          <w:rFonts w:eastAsia="Times New Roman"/>
          <w:szCs w:val="28"/>
          <w:lang w:val="ru-RU" w:eastAsia="ru-RU" w:bidi="ar-SA"/>
        </w:rPr>
        <w:t xml:space="preserve"> </w:t>
      </w:r>
      <w:r w:rsidRPr="00924600">
        <w:rPr>
          <w:rFonts w:eastAsia="Times New Roman"/>
          <w:szCs w:val="28"/>
          <w:lang w:eastAsia="ru-RU" w:bidi="ar-SA"/>
        </w:rPr>
        <w:t>band</w:t>
      </w:r>
      <w:r w:rsidRPr="00924600">
        <w:rPr>
          <w:rFonts w:eastAsia="Times New Roman"/>
          <w:szCs w:val="28"/>
          <w:lang w:val="ru-RU" w:eastAsia="ru-RU" w:bidi="ar-SA"/>
        </w:rPr>
        <w:t xml:space="preserve"> (</w:t>
      </w:r>
      <w:r w:rsidRPr="00924600">
        <w:rPr>
          <w:rFonts w:eastAsia="Times New Roman"/>
          <w:szCs w:val="28"/>
          <w:lang w:eastAsia="ru-RU" w:bidi="ar-SA"/>
        </w:rPr>
        <w:t>UWB</w:t>
      </w:r>
      <w:r w:rsidRPr="00924600">
        <w:rPr>
          <w:rFonts w:eastAsia="Times New Roman"/>
          <w:szCs w:val="28"/>
          <w:lang w:val="ru-RU" w:eastAsia="ru-RU" w:bidi="ar-SA"/>
        </w:rPr>
        <w:t>)</w:t>
      </w:r>
      <w:bookmarkEnd w:id="25"/>
      <w:bookmarkEnd w:id="26"/>
    </w:p>
    <w:p w:rsidR="00924600" w:rsidRPr="00924600" w:rsidRDefault="00924600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Беспроводная технология связи на малых расстояниях при низких затратах энергии, использующая в качестве несущей сверхширокополосные сигналы с крайне низкой спектральной плотностью мощности.</w:t>
      </w:r>
    </w:p>
    <w:p w:rsidR="00924600" w:rsidRDefault="00363576" w:rsidP="00363576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Технология достаточно интересная, однако до сих пор не стабильна, имеет кучу ограничений и шумов. </w:t>
      </w:r>
      <w:r w:rsidR="00924600" w:rsidRPr="00924600">
        <w:rPr>
          <w:rFonts w:eastAsia="Times New Roman"/>
          <w:lang w:val="ru-RU" w:eastAsia="ru-RU" w:bidi="ar-SA"/>
        </w:rPr>
        <w:t>Рано или поздно будет хорошо работать.</w:t>
      </w:r>
    </w:p>
    <w:p w:rsidR="00151B66" w:rsidRPr="0017193A" w:rsidRDefault="00151B66" w:rsidP="009C6014">
      <w:pPr>
        <w:pStyle w:val="2"/>
        <w:rPr>
          <w:sz w:val="28"/>
          <w:lang w:val="ru-RU"/>
        </w:rPr>
      </w:pPr>
      <w:bookmarkStart w:id="27" w:name="_Toc480990013"/>
      <w:r w:rsidRPr="00924600">
        <w:rPr>
          <w:sz w:val="28"/>
          <w:lang w:val="ru-RU"/>
        </w:rPr>
        <w:t>Обзор технологий</w:t>
      </w:r>
      <w:r>
        <w:rPr>
          <w:sz w:val="28"/>
          <w:lang w:val="ru-RU"/>
        </w:rPr>
        <w:t xml:space="preserve"> получения виртуальной реальности</w:t>
      </w:r>
      <w:bookmarkEnd w:id="27"/>
    </w:p>
    <w:p w:rsidR="0077495B" w:rsidRDefault="00363576" w:rsidP="009C6014">
      <w:pPr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В большинстве случаев </w:t>
      </w:r>
      <w:r w:rsidR="00623705">
        <w:rPr>
          <w:rFonts w:eastAsia="Times New Roman"/>
          <w:lang w:val="ru-RU" w:eastAsia="ru-RU" w:bidi="ar-SA"/>
        </w:rPr>
        <w:t xml:space="preserve">для реализации виртуальной реальности и частичного погружения человека в нее достаточно согласовать движение виртуальной камеры и устройства. </w:t>
      </w:r>
      <w:r w:rsidR="0077495B">
        <w:rPr>
          <w:rFonts w:eastAsia="Times New Roman"/>
          <w:lang w:val="ru-RU" w:eastAsia="ru-RU" w:bidi="ar-SA"/>
        </w:rPr>
        <w:t>Для получения полного погружения</w:t>
      </w:r>
      <w:r w:rsidR="00623705">
        <w:rPr>
          <w:rFonts w:eastAsia="Times New Roman"/>
          <w:lang w:val="ru-RU" w:eastAsia="ru-RU" w:bidi="ar-SA"/>
        </w:rPr>
        <w:t xml:space="preserve"> этого не всегда достаточно</w:t>
      </w:r>
      <w:r w:rsidR="0077495B">
        <w:rPr>
          <w:rFonts w:eastAsia="Times New Roman"/>
          <w:lang w:val="ru-RU" w:eastAsia="ru-RU" w:bidi="ar-SA"/>
        </w:rPr>
        <w:t>, однако этого хватит в нашем случае</w:t>
      </w:r>
      <w:r w:rsidR="00623705">
        <w:rPr>
          <w:rFonts w:eastAsia="Times New Roman"/>
          <w:lang w:val="ru-RU" w:eastAsia="ru-RU" w:bidi="ar-SA"/>
        </w:rPr>
        <w:t>.</w:t>
      </w:r>
    </w:p>
    <w:p w:rsidR="00144B82" w:rsidRPr="00F254D1" w:rsidRDefault="0077495B" w:rsidP="009C6014">
      <w:pPr>
        <w:rPr>
          <w:rFonts w:eastAsia="Times New Roman"/>
          <w:sz w:val="24"/>
          <w:lang w:val="ru-RU" w:eastAsia="ru-RU" w:bidi="ar-SA"/>
        </w:rPr>
      </w:pPr>
      <w:r w:rsidRPr="0077495B">
        <w:rPr>
          <w:rFonts w:eastAsiaTheme="majorEastAsia"/>
          <w:lang w:val="ru-RU"/>
        </w:rPr>
        <w:t xml:space="preserve">Дизайн для VR очень похож на дизайн видеоигр, поскольку в обоих случаях мы имеем дело с интерактивным 3D-опытом. Разница в том, что в </w:t>
      </w:r>
      <w:r>
        <w:rPr>
          <w:rFonts w:eastAsiaTheme="majorEastAsia"/>
          <w:lang w:val="ru-RU"/>
        </w:rPr>
        <w:t>виртуальной реальности</w:t>
      </w:r>
      <w:r w:rsidRPr="0077495B">
        <w:rPr>
          <w:rFonts w:eastAsiaTheme="majorEastAsia"/>
          <w:lang w:val="ru-RU"/>
        </w:rPr>
        <w:t xml:space="preserve"> </w:t>
      </w:r>
      <w:r>
        <w:rPr>
          <w:rFonts w:eastAsiaTheme="majorEastAsia"/>
          <w:lang w:val="ru-RU"/>
        </w:rPr>
        <w:t>требуется</w:t>
      </w:r>
      <w:r w:rsidRPr="0077495B">
        <w:rPr>
          <w:rFonts w:eastAsiaTheme="majorEastAsia"/>
          <w:lang w:val="ru-RU"/>
        </w:rPr>
        <w:t xml:space="preserve"> уделять особое внимание эффекту присутствия, погружённости, нелинейности повествования, не вызывающему тошноты перемещению и графической оптимизации</w:t>
      </w:r>
      <w:r w:rsidR="00144B82">
        <w:rPr>
          <w:rFonts w:eastAsiaTheme="majorEastAsia"/>
          <w:lang w:val="ru-RU"/>
        </w:rPr>
        <w:br w:type="page"/>
      </w:r>
    </w:p>
    <w:p w:rsidR="00144B82" w:rsidRPr="006157A5" w:rsidRDefault="00144B82" w:rsidP="0029215D">
      <w:pPr>
        <w:pStyle w:val="1"/>
      </w:pPr>
      <w:bookmarkStart w:id="28" w:name="_Toc480990014"/>
      <w:commentRangeStart w:id="29"/>
      <w:r>
        <w:lastRenderedPageBreak/>
        <w:t>Теоретическая часть</w:t>
      </w:r>
      <w:commentRangeEnd w:id="29"/>
      <w:r>
        <w:rPr>
          <w:rStyle w:val="aff0"/>
          <w:rFonts w:asciiTheme="minorHAnsi" w:eastAsiaTheme="minorEastAsia" w:hAnsiTheme="minorHAnsi" w:cstheme="minorBidi"/>
          <w:b w:val="0"/>
          <w:bCs w:val="0"/>
        </w:rPr>
        <w:commentReference w:id="29"/>
      </w:r>
      <w:bookmarkEnd w:id="28"/>
    </w:p>
    <w:p w:rsidR="00E946A5" w:rsidRDefault="00E946A5" w:rsidP="009C6014">
      <w:pPr>
        <w:rPr>
          <w:lang w:val="ru-RU"/>
        </w:rPr>
      </w:pPr>
      <w:r>
        <w:rPr>
          <w:lang w:val="ru-RU"/>
        </w:rPr>
        <w:t>В процессе написания приложения</w:t>
      </w:r>
      <w:r w:rsidRPr="00925839">
        <w:rPr>
          <w:lang w:val="ru-RU"/>
        </w:rPr>
        <w:t xml:space="preserve"> под Android</w:t>
      </w:r>
      <w:r>
        <w:rPr>
          <w:lang w:val="ru-RU"/>
        </w:rPr>
        <w:t xml:space="preserve"> и компьютерной версии под операционной системой </w:t>
      </w:r>
      <w:r>
        <w:t>Windows</w:t>
      </w:r>
      <w:r>
        <w:rPr>
          <w:lang w:val="ru-RU"/>
        </w:rPr>
        <w:t>, реализовывался следующий</w:t>
      </w:r>
      <w:r w:rsidRPr="00925839">
        <w:rPr>
          <w:lang w:val="ru-RU"/>
        </w:rPr>
        <w:t xml:space="preserve"> функционал:</w:t>
      </w:r>
    </w:p>
    <w:p w:rsidR="00E946A5" w:rsidRPr="00925839" w:rsidRDefault="00E946A5" w:rsidP="009C6014">
      <w:pPr>
        <w:rPr>
          <w:lang w:val="ru-RU"/>
        </w:rPr>
      </w:pPr>
    </w:p>
    <w:p w:rsidR="00E946A5" w:rsidRPr="00925839" w:rsidRDefault="00E946A5" w:rsidP="009C6014">
      <w:pPr>
        <w:rPr>
          <w:lang w:val="ru-RU"/>
        </w:rPr>
      </w:pPr>
      <w:r w:rsidRPr="00925839">
        <w:rPr>
          <w:lang w:val="ru-RU"/>
        </w:rPr>
        <w:t>1) Позиционирование направления взгляда пользователя двумя вариантами:</w:t>
      </w:r>
    </w:p>
    <w:p w:rsidR="00E946A5" w:rsidRPr="00925839" w:rsidRDefault="00E946A5" w:rsidP="009C6014">
      <w:pPr>
        <w:rPr>
          <w:lang w:val="ru-RU"/>
        </w:rPr>
      </w:pPr>
      <w:r w:rsidRPr="00925839">
        <w:rPr>
          <w:lang w:val="ru-RU"/>
        </w:rPr>
        <w:t>1.1) Гироскоп</w:t>
      </w:r>
    </w:p>
    <w:p w:rsidR="00E946A5" w:rsidRPr="00925839" w:rsidRDefault="00E946A5" w:rsidP="009C6014">
      <w:pPr>
        <w:rPr>
          <w:lang w:val="ru-RU"/>
        </w:rPr>
      </w:pPr>
      <w:r w:rsidRPr="00925839">
        <w:rPr>
          <w:lang w:val="ru-RU"/>
        </w:rPr>
        <w:t>1.2) Магнитометр + Акселерометр</w:t>
      </w:r>
    </w:p>
    <w:p w:rsidR="00E946A5" w:rsidRPr="00925839" w:rsidRDefault="00E946A5" w:rsidP="009C6014">
      <w:pPr>
        <w:rPr>
          <w:lang w:val="ru-RU"/>
        </w:rPr>
      </w:pPr>
      <w:r w:rsidRPr="00925839">
        <w:rPr>
          <w:lang w:val="ru-RU"/>
        </w:rPr>
        <w:t xml:space="preserve">2) Возможность </w:t>
      </w:r>
      <w:r>
        <w:rPr>
          <w:lang w:val="ru-RU"/>
        </w:rPr>
        <w:t xml:space="preserve">ручной корректировки </w:t>
      </w:r>
      <w:r w:rsidRPr="00925839">
        <w:rPr>
          <w:lang w:val="ru-RU"/>
        </w:rPr>
        <w:t>начального поворота</w:t>
      </w:r>
    </w:p>
    <w:p w:rsidR="00E946A5" w:rsidRPr="00925839" w:rsidRDefault="00E946A5" w:rsidP="009C6014">
      <w:pPr>
        <w:rPr>
          <w:lang w:val="ru-RU"/>
        </w:rPr>
      </w:pPr>
      <w:r>
        <w:rPr>
          <w:lang w:val="ru-RU"/>
        </w:rPr>
        <w:t>3</w:t>
      </w:r>
      <w:r w:rsidRPr="00925839">
        <w:rPr>
          <w:lang w:val="ru-RU"/>
        </w:rPr>
        <w:t xml:space="preserve">) Вычисление расстояния до ближайших </w:t>
      </w:r>
      <w:r w:rsidRPr="00E946A5">
        <w:rPr>
          <w:lang w:val="ru-RU"/>
        </w:rPr>
        <w:t xml:space="preserve">Wi-Fi </w:t>
      </w:r>
      <w:r w:rsidRPr="00925839">
        <w:rPr>
          <w:lang w:val="ru-RU"/>
        </w:rPr>
        <w:t>точек</w:t>
      </w:r>
    </w:p>
    <w:p w:rsidR="00E946A5" w:rsidRPr="00925839" w:rsidRDefault="00E946A5" w:rsidP="009C6014">
      <w:pPr>
        <w:rPr>
          <w:lang w:val="ru-RU"/>
        </w:rPr>
      </w:pPr>
      <w:r>
        <w:rPr>
          <w:lang w:val="ru-RU"/>
        </w:rPr>
        <w:t>4</w:t>
      </w:r>
      <w:r w:rsidRPr="00925839">
        <w:rPr>
          <w:lang w:val="ru-RU"/>
        </w:rPr>
        <w:t>) Передвижение по горизонтали с помощью:</w:t>
      </w:r>
    </w:p>
    <w:p w:rsidR="00E946A5" w:rsidRPr="00925839" w:rsidRDefault="00E946A5" w:rsidP="009C6014">
      <w:pPr>
        <w:rPr>
          <w:lang w:val="ru-RU"/>
        </w:rPr>
      </w:pPr>
      <w:r>
        <w:rPr>
          <w:lang w:val="ru-RU"/>
        </w:rPr>
        <w:t>4.</w:t>
      </w:r>
      <w:r w:rsidRPr="00925839">
        <w:rPr>
          <w:lang w:val="ru-RU"/>
        </w:rPr>
        <w:t>1) Джойстика</w:t>
      </w:r>
    </w:p>
    <w:p w:rsidR="00E946A5" w:rsidRPr="00925839" w:rsidRDefault="00E946A5" w:rsidP="009C6014">
      <w:pPr>
        <w:rPr>
          <w:lang w:val="ru-RU"/>
        </w:rPr>
      </w:pPr>
      <w:r>
        <w:rPr>
          <w:lang w:val="ru-RU"/>
        </w:rPr>
        <w:t>4</w:t>
      </w:r>
      <w:r w:rsidRPr="00925839">
        <w:rPr>
          <w:lang w:val="ru-RU"/>
        </w:rPr>
        <w:t>.2) С помощью три</w:t>
      </w:r>
      <w:r>
        <w:rPr>
          <w:lang w:val="ru-RU"/>
        </w:rPr>
        <w:t>латерации</w:t>
      </w:r>
      <w:r w:rsidRPr="00925839">
        <w:rPr>
          <w:lang w:val="ru-RU"/>
        </w:rPr>
        <w:t xml:space="preserve"> по WiFi </w:t>
      </w:r>
      <w:r>
        <w:rPr>
          <w:lang w:val="ru-RU"/>
        </w:rPr>
        <w:t>роутерам</w:t>
      </w:r>
    </w:p>
    <w:p w:rsidR="00E946A5" w:rsidRDefault="00E946A5" w:rsidP="009C6014">
      <w:pPr>
        <w:rPr>
          <w:lang w:val="ru-RU"/>
        </w:rPr>
      </w:pPr>
      <w:r>
        <w:rPr>
          <w:lang w:val="ru-RU"/>
        </w:rPr>
        <w:t>5</w:t>
      </w:r>
      <w:r w:rsidRPr="00925839">
        <w:rPr>
          <w:lang w:val="ru-RU"/>
        </w:rPr>
        <w:t>) Возможность приближения (зумирования) изображения</w:t>
      </w:r>
    </w:p>
    <w:p w:rsidR="00E946A5" w:rsidRDefault="00E946A5" w:rsidP="009C6014">
      <w:pPr>
        <w:rPr>
          <w:lang w:val="ru-RU"/>
        </w:rPr>
      </w:pPr>
      <w:r w:rsidRPr="00925839">
        <w:rPr>
          <w:lang w:val="ru-RU"/>
        </w:rPr>
        <w:t>6) Вычисление местоположения по GPS</w:t>
      </w:r>
    </w:p>
    <w:p w:rsidR="00E946A5" w:rsidRDefault="00E946A5" w:rsidP="009C6014">
      <w:pPr>
        <w:rPr>
          <w:lang w:val="ru-RU"/>
        </w:rPr>
      </w:pPr>
    </w:p>
    <w:p w:rsidR="00E946A5" w:rsidRDefault="00E946A5" w:rsidP="009C6014">
      <w:pPr>
        <w:rPr>
          <w:lang w:val="ru-RU"/>
        </w:rPr>
      </w:pPr>
      <w:r>
        <w:rPr>
          <w:lang w:val="ru-RU"/>
        </w:rPr>
        <w:t xml:space="preserve">Для того, чтобы определить расстояние от устройства до </w:t>
      </w:r>
      <w:r w:rsidRPr="00E946A5">
        <w:rPr>
          <w:lang w:val="ru-RU"/>
        </w:rPr>
        <w:t xml:space="preserve">Wi-Fi </w:t>
      </w:r>
      <w:r>
        <w:rPr>
          <w:lang w:val="ru-RU"/>
        </w:rPr>
        <w:t>роутера используется следующее вычисление:</w:t>
      </w:r>
    </w:p>
    <w:p w:rsidR="00E946A5" w:rsidRDefault="00E946A5" w:rsidP="009C6014">
      <w:pPr>
        <w:rPr>
          <w:lang w:val="ru-RU"/>
        </w:rPr>
      </w:pPr>
    </w:p>
    <w:p w:rsidR="00E946A5" w:rsidRPr="00925839" w:rsidRDefault="00E946A5" w:rsidP="009C6014">
      <w:pPr>
        <w:rPr>
          <w:lang w:val="ru-RU"/>
        </w:rPr>
      </w:pPr>
      <w:r w:rsidRPr="00925839">
        <w:t>F</w:t>
      </w:r>
      <w:r w:rsidRPr="00925839">
        <w:rPr>
          <w:lang w:val="ru-RU"/>
        </w:rPr>
        <w:t xml:space="preserve">ree-space path loss (FSPL) - это потери сигнала в электромагнитной среде, которые возникают в результате прохождения волны сквозь пространство (обычно воздух), без каких-либо препятствий поблизости, вызывающих отражение или дифракцию. Он определен в «Стандартных определениях терминов для антенн», IEEE Std 145-1983, как «Потеря между двумя изотропными излучателями в свободном пространстве, выраженная в виде отношения мощностей». Обычно она выражается в дБ. Таким </w:t>
      </w:r>
      <w:r w:rsidRPr="00925839">
        <w:rPr>
          <w:lang w:val="ru-RU"/>
        </w:rPr>
        <w:lastRenderedPageBreak/>
        <w:t>образом, предполагается, что коэффициентом мощности не включает в себя какие-либо потери, связанные с дефектами оборудования или последствиями усиления антенны</w:t>
      </w:r>
    </w:p>
    <w:p w:rsidR="00E946A5" w:rsidRPr="00925839" w:rsidRDefault="00E946A5" w:rsidP="009C6014">
      <w:pPr>
        <w:rPr>
          <w:lang w:val="ru-RU"/>
        </w:rPr>
      </w:pPr>
      <w:r w:rsidRPr="00925839">
        <w:rPr>
          <w:lang w:val="ru-RU"/>
        </w:rPr>
        <w:t>Потери в свободном пространстве пропорциональны квадрату расстояния между передатчиком и приемником, а также пропорциональны квадрату частоты радиосигнала.</w:t>
      </w:r>
    </w:p>
    <w:p w:rsidR="00E946A5" w:rsidRPr="00925839" w:rsidRDefault="00E946A5" w:rsidP="009C6014">
      <w:pPr>
        <w:rPr>
          <w:lang w:val="ru-RU"/>
        </w:rPr>
      </w:pPr>
    </w:p>
    <w:p w:rsidR="00E946A5" w:rsidRPr="00925839" w:rsidRDefault="00E946A5" w:rsidP="009C6014">
      <m:oMathPara>
        <m:oMath>
          <m:r>
            <w:rPr>
              <w:rFonts w:ascii="Cambria Math" w:hAnsi="Cambria Math"/>
              <w:lang w:val="ru-RU"/>
            </w:rPr>
            <m:t>FSPL=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4πd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4πdf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:rsidR="00E946A5" w:rsidRPr="00925839" w:rsidRDefault="00E946A5" w:rsidP="009C6014">
      <w:pPr>
        <w:rPr>
          <w:lang w:val="ru-RU"/>
        </w:rPr>
      </w:pPr>
      <w:r w:rsidRPr="00925839">
        <w:rPr>
          <w:lang w:val="ru-RU"/>
        </w:rPr>
        <w:t>Где:</w:t>
      </w:r>
    </w:p>
    <w:p w:rsidR="00E946A5" w:rsidRPr="00925839" w:rsidRDefault="00E946A5" w:rsidP="009C6014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λ</m:t>
        </m:r>
      </m:oMath>
      <w:r w:rsidRPr="00925839">
        <w:rPr>
          <w:lang w:val="ru-RU"/>
        </w:rPr>
        <w:t xml:space="preserve"> – длина волны сигнала (в метрах)</w:t>
      </w:r>
    </w:p>
    <w:p w:rsidR="00E946A5" w:rsidRPr="00925839" w:rsidRDefault="00E946A5" w:rsidP="009C6014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f</m:t>
        </m:r>
      </m:oMath>
      <w:r w:rsidRPr="00925839">
        <w:rPr>
          <w:lang w:val="ru-RU"/>
        </w:rPr>
        <w:t xml:space="preserve"> – частотный сигнал (в герцах)</w:t>
      </w:r>
    </w:p>
    <w:p w:rsidR="00E946A5" w:rsidRPr="00925839" w:rsidRDefault="00E946A5" w:rsidP="009C6014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d</m:t>
        </m:r>
      </m:oMath>
      <w:r w:rsidRPr="00925839">
        <w:rPr>
          <w:lang w:val="ru-RU"/>
        </w:rPr>
        <w:t xml:space="preserve"> – расстояние от передатчика (в метрах)</w:t>
      </w:r>
    </w:p>
    <w:p w:rsidR="00E946A5" w:rsidRPr="00925839" w:rsidRDefault="00E946A5" w:rsidP="009C6014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c</m:t>
        </m:r>
      </m:oMath>
      <w:r w:rsidRPr="00925839">
        <w:rPr>
          <w:lang w:val="ru-RU"/>
        </w:rPr>
        <w:t xml:space="preserve"> – скорость света в вакууме (2.998 * 10^8 м/с)</w:t>
      </w:r>
    </w:p>
    <w:p w:rsidR="00E946A5" w:rsidRPr="00925839" w:rsidRDefault="00E946A5" w:rsidP="009C6014">
      <w:pPr>
        <w:rPr>
          <w:lang w:val="ru-RU"/>
        </w:rPr>
      </w:pPr>
    </w:p>
    <w:p w:rsidR="00E946A5" w:rsidRPr="009C6014" w:rsidRDefault="00E946A5" w:rsidP="009C6014">
      <m:oMathPara>
        <m:oMath>
          <m:r>
            <w:rPr>
              <w:rFonts w:ascii="Cambria Math" w:hAnsi="Cambria Math"/>
              <w:lang w:val="ru-RU"/>
            </w:rPr>
            <m:t>FSPL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  <w:lang w:val="ru-RU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4πdf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=20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4πdf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c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+20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+20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4π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147.55</m:t>
              </m:r>
            </m:e>
          </m:func>
        </m:oMath>
      </m:oMathPara>
    </w:p>
    <w:p w:rsidR="00E946A5" w:rsidRPr="00925839" w:rsidRDefault="00E946A5" w:rsidP="009C6014"/>
    <w:p w:rsidR="00E946A5" w:rsidRPr="00925839" w:rsidRDefault="00E946A5" w:rsidP="009C6014">
      <w:pPr>
        <w:rPr>
          <w:lang w:val="ru-RU"/>
        </w:rPr>
      </w:pPr>
      <w:r w:rsidRPr="00925839">
        <w:rPr>
          <w:lang w:val="ru-RU"/>
        </w:rPr>
        <w:t>Эта формула принимает частотный сигнал в Герцах, но функция</w:t>
      </w:r>
      <w:r w:rsidR="00D0694C">
        <w:rPr>
          <w:lang w:val="ru-RU"/>
        </w:rPr>
        <w:t>, которая используется в программе</w:t>
      </w:r>
      <w:r w:rsidRPr="00925839">
        <w:rPr>
          <w:lang w:val="ru-RU"/>
        </w:rPr>
        <w:t xml:space="preserve"> </w:t>
      </w:r>
      <w:r w:rsidRPr="00925839">
        <w:t>ScanResult</w:t>
      </w:r>
      <w:r w:rsidRPr="00925839">
        <w:rPr>
          <w:lang w:val="ru-RU"/>
        </w:rPr>
        <w:t>.</w:t>
      </w:r>
      <w:r w:rsidRPr="00925839">
        <w:t>frequency</w:t>
      </w:r>
      <w:r w:rsidRPr="00925839">
        <w:rPr>
          <w:lang w:val="ru-RU"/>
        </w:rPr>
        <w:t>() получает частоту в мегагерцах, а значит, конечная формула будет выглядеть как:</w:t>
      </w:r>
    </w:p>
    <w:p w:rsidR="00E946A5" w:rsidRPr="00925839" w:rsidRDefault="00E946A5" w:rsidP="009C6014">
      <w:pPr>
        <w:rPr>
          <w:lang w:val="ru-RU"/>
        </w:rPr>
      </w:pPr>
    </w:p>
    <w:p w:rsidR="00E946A5" w:rsidRPr="00925839" w:rsidRDefault="00E946A5" w:rsidP="009C6014">
      <m:oMathPara>
        <m:oMath>
          <m:r>
            <w:rPr>
              <w:rFonts w:ascii="Cambria Math" w:hAnsi="Cambria Math"/>
            </w:rPr>
            <m:t>FSPL</m:t>
          </m:r>
          <m:r>
            <w:rPr>
              <w:rFonts w:ascii="Cambria Math" w:hAnsi="Cambria Math"/>
              <w:lang w:val="ru-RU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log</m:t>
                  </m:r>
                  <m:ctrlPr>
                    <w:rPr>
                      <w:rFonts w:ascii="Cambria Math" w:hAnsi="Cambria Math"/>
                      <w:lang w:val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+20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27.55</m:t>
              </m:r>
            </m:e>
          </m:func>
        </m:oMath>
      </m:oMathPara>
    </w:p>
    <w:p w:rsidR="00E946A5" w:rsidRPr="00925839" w:rsidRDefault="00E946A5" w:rsidP="009C6014"/>
    <w:p w:rsidR="00E946A5" w:rsidRPr="00925839" w:rsidRDefault="00E946A5" w:rsidP="009C6014">
      <m:oMathPara>
        <m:oMath>
          <m:r>
            <w:rPr>
              <w:rFonts w:ascii="Cambria Math" w:hAnsi="Cambria Math"/>
              <w:lang w:val="ru-RU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m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(27.55-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f(MHz)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+ FSPL(dB))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20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:rsidR="00E946A5" w:rsidRPr="00925839" w:rsidRDefault="00E946A5" w:rsidP="009C6014"/>
    <w:p w:rsidR="00E946A5" w:rsidRPr="00925839" w:rsidRDefault="00E946A5" w:rsidP="009C6014">
      <w:pPr>
        <w:rPr>
          <w:lang w:val="ru-RU"/>
        </w:rPr>
      </w:pPr>
      <w:r w:rsidRPr="00925839">
        <w:rPr>
          <w:lang w:val="ru-RU"/>
        </w:rPr>
        <w:t xml:space="preserve">Однако стоит помнить, что это уравнение не выдает точный результат на коротких расстояниях. </w:t>
      </w:r>
    </w:p>
    <w:p w:rsidR="00E946A5" w:rsidRDefault="00E946A5" w:rsidP="009C6014">
      <w:pPr>
        <w:rPr>
          <w:lang w:val="ru-RU"/>
        </w:rPr>
      </w:pPr>
    </w:p>
    <w:p w:rsidR="00E946A5" w:rsidRDefault="009C6014" w:rsidP="009C6014">
      <w:pPr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87630</wp:posOffset>
            </wp:positionV>
            <wp:extent cx="1371600" cy="2390775"/>
            <wp:effectExtent l="19050" t="0" r="0" b="0"/>
            <wp:wrapSquare wrapText="bothSides"/>
            <wp:docPr id="6" name="Рисунок 0" descr="Trilat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latter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A5">
        <w:rPr>
          <w:lang w:val="ru-RU"/>
        </w:rPr>
        <w:t>После того, как приложению введены данные о том, какие роутеры в каких углах находятся, начинаются вычисления о собственном местоположении методом трилатерации.</w:t>
      </w:r>
    </w:p>
    <w:p w:rsidR="00E946A5" w:rsidRPr="003664CC" w:rsidRDefault="00E946A5" w:rsidP="009C6014">
      <w:pPr>
        <w:rPr>
          <w:lang w:val="ru-RU"/>
        </w:rPr>
      </w:pPr>
    </w:p>
    <w:p w:rsidR="00E946A5" w:rsidRDefault="00E946A5" w:rsidP="009C6014">
      <w:pPr>
        <w:rPr>
          <w:noProof/>
          <w:lang w:val="ru-RU"/>
        </w:rPr>
      </w:pPr>
      <w:r>
        <w:rPr>
          <w:noProof/>
          <w:lang w:val="ru-RU"/>
        </w:rPr>
        <w:t>Трилатерация применяется последовательно к каждому из углов, после чего полученные координаты вирутального местоположения камеры усредняются:</w:t>
      </w:r>
    </w:p>
    <w:p w:rsidR="00E946A5" w:rsidRPr="003664CC" w:rsidRDefault="00E946A5" w:rsidP="009C6014">
      <w:pPr>
        <w:rPr>
          <w:noProof/>
          <w:lang w:val="ru-RU"/>
        </w:rPr>
      </w:pPr>
    </w:p>
    <w:p w:rsidR="00E946A5" w:rsidRDefault="00104E54" w:rsidP="009C60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+xDis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 * xDist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xDist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 * xDist * 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946A5" w:rsidRDefault="00E946A5" w:rsidP="009C6014">
      <w:pPr>
        <w:rPr>
          <w:noProof/>
        </w:rPr>
      </w:pPr>
    </w:p>
    <w:p w:rsidR="00E946A5" w:rsidRDefault="00104E54" w:rsidP="009C60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-le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+zDis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 *zDist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zDist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le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-le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 * zDist * 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E946A5" w:rsidRDefault="00E946A5" w:rsidP="009C6014"/>
    <w:p w:rsidR="00E450E8" w:rsidRDefault="006E5887" w:rsidP="009C6014">
      <w:pPr>
        <w:rPr>
          <w:rFonts w:eastAsia="Times New Roman"/>
          <w:lang w:val="ru-RU" w:eastAsia="ru-RU" w:bidi="ar-SA"/>
        </w:rPr>
      </w:pPr>
      <w:r w:rsidRPr="00925839">
        <w:rPr>
          <w:lang w:val="ru-RU"/>
        </w:rPr>
        <w:t xml:space="preserve">Основная идея заключается в том, что если </w:t>
      </w:r>
      <w:r>
        <w:rPr>
          <w:lang w:val="ru-RU"/>
        </w:rPr>
        <w:t>не получается</w:t>
      </w:r>
      <w:r w:rsidRPr="00925839">
        <w:rPr>
          <w:lang w:val="ru-RU"/>
        </w:rPr>
        <w:t xml:space="preserve"> получить достаточную точность при использовании</w:t>
      </w:r>
      <w:r>
        <w:rPr>
          <w:lang w:val="ru-RU"/>
        </w:rPr>
        <w:t xml:space="preserve"> всего</w:t>
      </w:r>
      <w:r w:rsidRPr="00925839">
        <w:rPr>
          <w:lang w:val="ru-RU"/>
        </w:rPr>
        <w:t xml:space="preserve"> трех </w:t>
      </w:r>
      <w:r w:rsidRPr="00E946A5">
        <w:rPr>
          <w:lang w:val="ru-RU"/>
        </w:rPr>
        <w:t xml:space="preserve">Wi-Fi </w:t>
      </w:r>
      <w:r w:rsidRPr="00925839">
        <w:rPr>
          <w:lang w:val="ru-RU"/>
        </w:rPr>
        <w:t xml:space="preserve">точек доступа, то можно использовать </w:t>
      </w:r>
      <w:r w:rsidR="00E450E8">
        <w:rPr>
          <w:lang w:val="ru-RU"/>
        </w:rPr>
        <w:t>гораздо больше</w:t>
      </w:r>
      <w:r w:rsidRPr="00925839">
        <w:rPr>
          <w:lang w:val="ru-RU"/>
        </w:rPr>
        <w:t xml:space="preserve"> </w:t>
      </w:r>
      <w:r w:rsidR="00E450E8">
        <w:rPr>
          <w:lang w:val="ru-RU"/>
        </w:rPr>
        <w:t>роутеров</w:t>
      </w:r>
      <w:r w:rsidRPr="00925839">
        <w:rPr>
          <w:lang w:val="ru-RU"/>
        </w:rPr>
        <w:t>, и брать среднее измерение</w:t>
      </w:r>
      <w:r>
        <w:rPr>
          <w:lang w:val="ru-RU"/>
        </w:rPr>
        <w:t xml:space="preserve"> или медиану измерений</w:t>
      </w:r>
      <w:r w:rsidRPr="00925839">
        <w:rPr>
          <w:lang w:val="ru-RU"/>
        </w:rPr>
        <w:t xml:space="preserve"> по ним.</w:t>
      </w:r>
      <w:r>
        <w:rPr>
          <w:lang w:val="ru-RU"/>
        </w:rPr>
        <w:t xml:space="preserve"> Так как виртуальная комната представляется собой комнату с четырьмя углами, то можно по углам расположить несколько роутеров, и работать с роутерами в каждом из </w:t>
      </w:r>
      <w:r>
        <w:rPr>
          <w:lang w:val="ru-RU"/>
        </w:rPr>
        <w:lastRenderedPageBreak/>
        <w:t>углов как с единым целым. Зная, что каждый из них выдает не точный результат, медиана измерений по ним будет более приближена к реальным значениям.</w:t>
      </w:r>
    </w:p>
    <w:p w:rsidR="00F254D1" w:rsidRPr="00151B66" w:rsidRDefault="00F254D1" w:rsidP="0029215D">
      <w:pPr>
        <w:pStyle w:val="2"/>
        <w:rPr>
          <w:rFonts w:eastAsia="Times New Roman"/>
          <w:sz w:val="28"/>
          <w:lang w:val="ru-RU" w:eastAsia="ru-RU" w:bidi="ar-SA"/>
        </w:rPr>
      </w:pPr>
      <w:bookmarkStart w:id="30" w:name="_Toc480990015"/>
      <w:r w:rsidRPr="00151B66">
        <w:rPr>
          <w:rFonts w:eastAsia="Times New Roman"/>
          <w:sz w:val="28"/>
          <w:lang w:val="ru-RU" w:eastAsia="ru-RU" w:bidi="ar-SA"/>
        </w:rPr>
        <w:t>Что рассматривалось для реализации, но было откинуто и почему:</w:t>
      </w:r>
      <w:bookmarkEnd w:id="30"/>
    </w:p>
    <w:p w:rsidR="00F254D1" w:rsidRPr="00924600" w:rsidRDefault="00F254D1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1)</w:t>
      </w:r>
      <w:r w:rsidRPr="00924600">
        <w:rPr>
          <w:rFonts w:eastAsia="Times New Roman"/>
          <w:lang w:val="ru-RU" w:eastAsia="ru-RU" w:bidi="ar-SA"/>
        </w:rPr>
        <w:tab/>
        <w:t>Реализация приложения на основе дополненной реальности</w:t>
      </w:r>
    </w:p>
    <w:p w:rsidR="00F254D1" w:rsidRPr="00924600" w:rsidRDefault="00F254D1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Была мысль добавить на стены и потолок метки, и использовать камеру на телефоне. По идее, устройство делало снимки помещения, и передавала их приложению, которое, в свою очередь, находила на них метки и определяла по ним свое местоположение.</w:t>
      </w:r>
    </w:p>
    <w:p w:rsidR="00F254D1" w:rsidRPr="00924600" w:rsidRDefault="00F254D1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Плюсами данного подхода была бы автономность и свобода от остальных устройств. Не требовалось бы электричество. Однако сложность реализации данного подхода и отсутствие решения проблем препятствий между камерой и стенами послужили поводом отказа от данной идеи.</w:t>
      </w:r>
    </w:p>
    <w:p w:rsidR="00F254D1" w:rsidRPr="00924600" w:rsidRDefault="00F254D1" w:rsidP="009C6014">
      <w:pPr>
        <w:rPr>
          <w:rFonts w:eastAsia="Times New Roman"/>
          <w:lang w:val="ru-RU" w:eastAsia="ru-RU" w:bidi="ar-SA"/>
        </w:rPr>
      </w:pPr>
    </w:p>
    <w:p w:rsidR="00F254D1" w:rsidRPr="00924600" w:rsidRDefault="00F254D1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>2)</w:t>
      </w:r>
      <w:r w:rsidRPr="00924600">
        <w:rPr>
          <w:rFonts w:eastAsia="Times New Roman"/>
          <w:lang w:val="ru-RU" w:eastAsia="ru-RU" w:bidi="ar-SA"/>
        </w:rPr>
        <w:tab/>
        <w:t xml:space="preserve">Навигация в помещении с помощью </w:t>
      </w:r>
      <w:r w:rsidRPr="00924600">
        <w:rPr>
          <w:rFonts w:eastAsia="Times New Roman"/>
          <w:lang w:eastAsia="ru-RU" w:bidi="ar-SA"/>
        </w:rPr>
        <w:t>GPS</w:t>
      </w:r>
    </w:p>
    <w:p w:rsidR="00F254D1" w:rsidRPr="00924600" w:rsidRDefault="00F254D1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 xml:space="preserve">После того как пришла очередь реализации передвижения по виртуальной площадке, был выбран способ передвижения с помощью </w:t>
      </w:r>
      <w:r w:rsidRPr="00924600">
        <w:rPr>
          <w:rFonts w:eastAsia="Times New Roman"/>
          <w:lang w:eastAsia="ru-RU" w:bidi="ar-SA"/>
        </w:rPr>
        <w:t>GPS</w:t>
      </w:r>
      <w:r w:rsidRPr="00924600">
        <w:rPr>
          <w:rFonts w:eastAsia="Times New Roman"/>
          <w:lang w:val="ru-RU" w:eastAsia="ru-RU" w:bidi="ar-SA"/>
        </w:rPr>
        <w:t xml:space="preserve"> навигации. Однако проблемой внедрения данного подхода послужила критическая ошибка среды визуализации </w:t>
      </w:r>
      <w:r w:rsidRPr="00924600">
        <w:rPr>
          <w:rFonts w:eastAsia="Times New Roman"/>
          <w:lang w:eastAsia="ru-RU" w:bidi="ar-SA"/>
        </w:rPr>
        <w:t>Unity</w:t>
      </w:r>
      <w:r w:rsidRPr="00924600">
        <w:rPr>
          <w:rFonts w:eastAsia="Times New Roman"/>
          <w:lang w:val="ru-RU" w:eastAsia="ru-RU" w:bidi="ar-SA"/>
        </w:rPr>
        <w:t>, которая время от времени выкидывала не</w:t>
      </w:r>
      <w:r>
        <w:rPr>
          <w:rFonts w:eastAsia="Times New Roman"/>
          <w:lang w:val="ru-RU" w:eastAsia="ru-RU" w:bidi="ar-SA"/>
        </w:rPr>
        <w:t xml:space="preserve"> </w:t>
      </w:r>
      <w:r w:rsidRPr="00924600">
        <w:rPr>
          <w:rFonts w:eastAsia="Times New Roman"/>
          <w:lang w:val="ru-RU" w:eastAsia="ru-RU" w:bidi="ar-SA"/>
        </w:rPr>
        <w:t>перехватываемое событие, которое служило вылетом из приложения.</w:t>
      </w:r>
    </w:p>
    <w:p w:rsidR="00F254D1" w:rsidRPr="00924600" w:rsidRDefault="00F254D1" w:rsidP="009C6014">
      <w:pPr>
        <w:rPr>
          <w:rFonts w:eastAsia="Times New Roman"/>
          <w:lang w:val="ru-RU" w:eastAsia="ru-RU" w:bidi="ar-SA"/>
        </w:rPr>
      </w:pPr>
    </w:p>
    <w:p w:rsidR="00F254D1" w:rsidRPr="00F254D1" w:rsidRDefault="00F254D1" w:rsidP="009C6014">
      <w:pPr>
        <w:rPr>
          <w:rFonts w:eastAsia="Times New Roman"/>
          <w:lang w:val="ru-RU" w:eastAsia="ru-RU" w:bidi="ar-SA"/>
        </w:rPr>
      </w:pPr>
      <w:r w:rsidRPr="00F254D1">
        <w:rPr>
          <w:rFonts w:eastAsia="Times New Roman"/>
          <w:lang w:val="ru-RU" w:eastAsia="ru-RU" w:bidi="ar-SA"/>
        </w:rPr>
        <w:t>3)</w:t>
      </w:r>
      <w:r w:rsidRPr="00F254D1">
        <w:rPr>
          <w:rFonts w:eastAsia="Times New Roman"/>
          <w:lang w:val="ru-RU" w:eastAsia="ru-RU" w:bidi="ar-SA"/>
        </w:rPr>
        <w:tab/>
        <w:t>Передвижение в трех измерениях</w:t>
      </w:r>
    </w:p>
    <w:p w:rsidR="00F254D1" w:rsidRDefault="00F254D1" w:rsidP="009C6014">
      <w:pPr>
        <w:rPr>
          <w:rFonts w:eastAsia="Times New Roman"/>
          <w:lang w:val="ru-RU" w:eastAsia="ru-RU" w:bidi="ar-SA"/>
        </w:rPr>
      </w:pPr>
      <w:r w:rsidRPr="00924600">
        <w:rPr>
          <w:rFonts w:eastAsia="Times New Roman"/>
          <w:lang w:val="ru-RU" w:eastAsia="ru-RU" w:bidi="ar-SA"/>
        </w:rPr>
        <w:t xml:space="preserve">Во время реализации передвижения пришла мысль отказаться от передвижения по вертикали в пользу возможности масштабирования изображения для упрощения кода и снижения технических требований. Сейчас достаточно расположить </w:t>
      </w:r>
      <w:r w:rsidR="00D0694C" w:rsidRPr="00E946A5">
        <w:rPr>
          <w:lang w:val="ru-RU"/>
        </w:rPr>
        <w:t xml:space="preserve">Wi-Fi </w:t>
      </w:r>
      <w:r w:rsidRPr="00924600">
        <w:rPr>
          <w:rFonts w:eastAsia="Times New Roman"/>
          <w:lang w:val="ru-RU" w:eastAsia="ru-RU" w:bidi="ar-SA"/>
        </w:rPr>
        <w:t>точки по углам на одной высоте</w:t>
      </w:r>
      <w:r>
        <w:rPr>
          <w:rFonts w:eastAsia="Times New Roman"/>
          <w:lang w:val="ru-RU" w:eastAsia="ru-RU" w:bidi="ar-SA"/>
        </w:rPr>
        <w:t xml:space="preserve">. </w:t>
      </w:r>
      <w:r>
        <w:rPr>
          <w:rFonts w:eastAsia="Times New Roman"/>
          <w:lang w:val="ru-RU" w:eastAsia="ru-RU" w:bidi="ar-SA"/>
        </w:rPr>
        <w:lastRenderedPageBreak/>
        <w:t>Передвижение по вертикали в итоге было заменено на возможность зумирования картинки на экране мобильного устройства.</w:t>
      </w:r>
    </w:p>
    <w:p w:rsidR="00E450E8" w:rsidRPr="00E450E8" w:rsidRDefault="00E450E8" w:rsidP="0029215D">
      <w:pPr>
        <w:pStyle w:val="2"/>
        <w:rPr>
          <w:sz w:val="28"/>
          <w:lang w:val="ru-RU"/>
        </w:rPr>
      </w:pPr>
      <w:bookmarkStart w:id="31" w:name="_Toc480990016"/>
      <w:r w:rsidRPr="00E450E8">
        <w:rPr>
          <w:sz w:val="28"/>
          <w:lang w:val="ru-RU"/>
        </w:rPr>
        <w:t>Сторонние решения</w:t>
      </w:r>
      <w:bookmarkEnd w:id="31"/>
    </w:p>
    <w:p w:rsidR="00E450E8" w:rsidRDefault="00E450E8" w:rsidP="0029215D">
      <w:pPr>
        <w:rPr>
          <w:sz w:val="24"/>
          <w:lang w:val="ru-RU"/>
        </w:rPr>
      </w:pPr>
      <w:r w:rsidRPr="00E450E8">
        <w:rPr>
          <w:lang w:val="ru-RU"/>
        </w:rPr>
        <w:t xml:space="preserve">Использование готовых структур данных позволяет получить ряд достоинств. Устраняется необходимость </w:t>
      </w:r>
      <w:r w:rsidRPr="00D17B51">
        <w:rPr>
          <w:lang w:val="ru-RU"/>
        </w:rPr>
        <w:t>заново</w:t>
      </w:r>
      <w:r w:rsidRPr="00E450E8">
        <w:rPr>
          <w:lang w:val="ru-RU"/>
        </w:rPr>
        <w:t xml:space="preserve"> реализовывать известные решения. Также удобством использования библиотеки является то, что она предоставляет наиболее эффективные реализации структур данных и операторов.</w:t>
      </w:r>
    </w:p>
    <w:p w:rsidR="00E450E8" w:rsidRPr="00E450E8" w:rsidRDefault="00E450E8" w:rsidP="0029215D">
      <w:pPr>
        <w:pStyle w:val="3"/>
        <w:rPr>
          <w:lang w:val="ru-RU"/>
        </w:rPr>
      </w:pPr>
      <w:bookmarkStart w:id="32" w:name="_Toc480990017"/>
      <w:r>
        <w:t>Native</w:t>
      </w:r>
      <w:r w:rsidRPr="00E450E8">
        <w:rPr>
          <w:lang w:val="ru-RU"/>
        </w:rPr>
        <w:t xml:space="preserve"> </w:t>
      </w:r>
      <w:r>
        <w:t>WiFi</w:t>
      </w:r>
      <w:bookmarkEnd w:id="32"/>
    </w:p>
    <w:p w:rsidR="00E450E8" w:rsidRPr="00E450E8" w:rsidRDefault="00E450E8" w:rsidP="0029215D">
      <w:pPr>
        <w:rPr>
          <w:sz w:val="24"/>
          <w:lang w:val="ru-RU"/>
        </w:rPr>
      </w:pPr>
      <w:r w:rsidRPr="00E450E8">
        <w:rPr>
          <w:lang w:val="ru-RU"/>
        </w:rPr>
        <w:t xml:space="preserve">Для того, чтобы можно было приложению работать на компьютере под операционной системой </w:t>
      </w:r>
      <w:r w:rsidRPr="00E450E8">
        <w:t>Windows</w:t>
      </w:r>
      <w:r w:rsidRPr="00E450E8">
        <w:rPr>
          <w:lang w:val="ru-RU"/>
        </w:rPr>
        <w:t xml:space="preserve"> используется </w:t>
      </w:r>
      <w:r w:rsidRPr="00E450E8">
        <w:t>API</w:t>
      </w:r>
      <w:r w:rsidRPr="00E450E8">
        <w:rPr>
          <w:lang w:val="ru-RU"/>
        </w:rPr>
        <w:t xml:space="preserve"> по работе с </w:t>
      </w:r>
      <w:r w:rsidRPr="00E450E8">
        <w:t>wi</w:t>
      </w:r>
      <w:r w:rsidRPr="00E450E8">
        <w:rPr>
          <w:lang w:val="ru-RU"/>
        </w:rPr>
        <w:t>-</w:t>
      </w:r>
      <w:r w:rsidRPr="00E450E8">
        <w:t>fi</w:t>
      </w:r>
      <w:r w:rsidRPr="00E450E8">
        <w:rPr>
          <w:lang w:val="ru-RU"/>
        </w:rPr>
        <w:t xml:space="preserve"> компьютера.</w:t>
      </w:r>
    </w:p>
    <w:p w:rsidR="00E450E8" w:rsidRPr="00E450E8" w:rsidRDefault="00E450E8" w:rsidP="0029215D">
      <w:pPr>
        <w:pStyle w:val="3"/>
        <w:rPr>
          <w:lang w:val="ru-RU"/>
        </w:rPr>
      </w:pPr>
      <w:bookmarkStart w:id="33" w:name="_Toc480990018"/>
      <w:r w:rsidRPr="00E450E8">
        <w:rPr>
          <w:lang w:val="ru-RU"/>
        </w:rPr>
        <w:t>Экранный джойстик</w:t>
      </w:r>
      <w:bookmarkEnd w:id="33"/>
    </w:p>
    <w:p w:rsidR="00E450E8" w:rsidRPr="00E450E8" w:rsidRDefault="00E450E8" w:rsidP="009C6014">
      <w:pPr>
        <w:rPr>
          <w:lang w:val="ru-RU"/>
        </w:rPr>
      </w:pPr>
      <w:r w:rsidRPr="00E450E8">
        <w:rPr>
          <w:lang w:val="ru-RU"/>
        </w:rPr>
        <w:t xml:space="preserve">Чтобы не придумывать велосипед, в качестве экранного джойстика была выбрана готовая реализация кода из магазина </w:t>
      </w:r>
      <w:r w:rsidRPr="00E450E8">
        <w:t>Unity</w:t>
      </w:r>
      <w:r>
        <w:rPr>
          <w:lang w:val="ru-RU"/>
        </w:rPr>
        <w:t>.</w:t>
      </w:r>
    </w:p>
    <w:p w:rsidR="00E450E8" w:rsidRDefault="00E450E8" w:rsidP="0029215D">
      <w:pPr>
        <w:rPr>
          <w:rFonts w:eastAsiaTheme="majorEastAsia"/>
          <w:sz w:val="24"/>
          <w:lang w:val="ru-RU"/>
        </w:rPr>
      </w:pPr>
    </w:p>
    <w:p w:rsidR="00E450E8" w:rsidRPr="00D17B51" w:rsidRDefault="00E450E8" w:rsidP="009C6014">
      <w:pPr>
        <w:rPr>
          <w:rFonts w:eastAsiaTheme="majorEastAsia"/>
          <w:lang w:val="ru-RU"/>
        </w:rPr>
      </w:pPr>
      <w:commentRangeStart w:id="34"/>
      <w:r>
        <w:rPr>
          <w:rFonts w:eastAsiaTheme="majorEastAsia"/>
        </w:rPr>
        <w:t>Todo</w:t>
      </w:r>
      <w:r w:rsidRPr="00D17B51">
        <w:rPr>
          <w:rFonts w:eastAsiaTheme="majorEastAsia"/>
          <w:lang w:val="ru-RU"/>
        </w:rPr>
        <w:t>:</w:t>
      </w:r>
      <w:commentRangeEnd w:id="34"/>
      <w:r>
        <w:rPr>
          <w:rStyle w:val="aff0"/>
        </w:rPr>
        <w:commentReference w:id="34"/>
      </w:r>
    </w:p>
    <w:p w:rsidR="00E450E8" w:rsidRPr="00D17B51" w:rsidRDefault="00E450E8" w:rsidP="0029215D">
      <w:pPr>
        <w:rPr>
          <w:rFonts w:eastAsiaTheme="majorEastAsia"/>
          <w:sz w:val="24"/>
          <w:lang w:val="ru-RU"/>
        </w:rPr>
      </w:pPr>
    </w:p>
    <w:p w:rsidR="00E450E8" w:rsidRPr="00D17B51" w:rsidRDefault="00E450E8" w:rsidP="0029215D">
      <w:pPr>
        <w:rPr>
          <w:rFonts w:eastAsiaTheme="majorEastAsia"/>
          <w:sz w:val="24"/>
          <w:lang w:val="ru-RU"/>
        </w:rPr>
      </w:pPr>
    </w:p>
    <w:p w:rsidR="00144B82" w:rsidRPr="00E450E8" w:rsidRDefault="00144B82" w:rsidP="0029215D">
      <w:pPr>
        <w:rPr>
          <w:rFonts w:eastAsiaTheme="majorEastAsia"/>
          <w:sz w:val="24"/>
          <w:lang w:val="ru-RU"/>
        </w:rPr>
      </w:pPr>
      <w:r w:rsidRPr="00E450E8">
        <w:rPr>
          <w:rFonts w:eastAsiaTheme="majorEastAsia"/>
          <w:sz w:val="24"/>
          <w:lang w:val="ru-RU"/>
        </w:rPr>
        <w:br w:type="page"/>
      </w:r>
    </w:p>
    <w:p w:rsidR="00144B82" w:rsidRPr="006157A5" w:rsidRDefault="00144B82" w:rsidP="0029215D">
      <w:pPr>
        <w:pStyle w:val="1"/>
      </w:pPr>
      <w:bookmarkStart w:id="35" w:name="_Toc480990019"/>
      <w:commentRangeStart w:id="36"/>
      <w:r>
        <w:lastRenderedPageBreak/>
        <w:t>Практическая часть</w:t>
      </w:r>
      <w:commentRangeEnd w:id="36"/>
      <w:r>
        <w:rPr>
          <w:rStyle w:val="aff0"/>
          <w:rFonts w:asciiTheme="minorHAnsi" w:eastAsiaTheme="minorEastAsia" w:hAnsiTheme="minorHAnsi" w:cstheme="minorBidi"/>
          <w:b w:val="0"/>
          <w:bCs w:val="0"/>
        </w:rPr>
        <w:commentReference w:id="36"/>
      </w:r>
      <w:bookmarkEnd w:id="35"/>
    </w:p>
    <w:p w:rsidR="00D0694C" w:rsidRDefault="00D0694C" w:rsidP="009C6014">
      <w:pPr>
        <w:rPr>
          <w:lang w:val="ru-RU"/>
        </w:rPr>
      </w:pPr>
      <w:r>
        <w:rPr>
          <w:lang w:val="ru-RU"/>
        </w:rPr>
        <w:t xml:space="preserve">В данном приложении телефон оперирует массой данных с различных сенсоров. Используется информация, поступающая с акселерометра, компаса, гироскопа, </w:t>
      </w:r>
      <w:r>
        <w:t>GPS</w:t>
      </w:r>
      <w:r w:rsidRPr="001A2FE1">
        <w:rPr>
          <w:lang w:val="ru-RU"/>
        </w:rPr>
        <w:t xml:space="preserve"> </w:t>
      </w:r>
      <w:r>
        <w:rPr>
          <w:lang w:val="ru-RU"/>
        </w:rPr>
        <w:t>и даже</w:t>
      </w:r>
      <w:r w:rsidRPr="001A2FE1">
        <w:rPr>
          <w:lang w:val="ru-RU"/>
        </w:rPr>
        <w:t xml:space="preserve"> </w:t>
      </w:r>
      <w:r>
        <w:rPr>
          <w:lang w:val="ru-RU"/>
        </w:rPr>
        <w:t xml:space="preserve">с ближайших </w:t>
      </w:r>
      <w:r w:rsidRPr="00E946A5">
        <w:rPr>
          <w:lang w:val="ru-RU"/>
        </w:rPr>
        <w:t xml:space="preserve">Wi-Fi </w:t>
      </w:r>
      <w:r>
        <w:rPr>
          <w:lang w:val="ru-RU"/>
        </w:rPr>
        <w:t>роутеров.</w:t>
      </w:r>
    </w:p>
    <w:p w:rsidR="00D0694C" w:rsidRDefault="00D0694C" w:rsidP="009C6014">
      <w:pPr>
        <w:rPr>
          <w:lang w:val="ru-RU"/>
        </w:rPr>
      </w:pPr>
      <w:r>
        <w:rPr>
          <w:lang w:val="ru-RU"/>
        </w:rPr>
        <w:t>В первую очередь приложение получает данные о том, какие сенсоры присутствуют на аппарате, и в зависимости от полученных ответов использует нужный алгоритм обработки данных для определения поворота в пространстве. Это может быть лишь гироскоп, комбинация данных от магнитометра и акселерометра, либо предупреждение о том, что требуемых сенсоров в данном устройстве не обнаружено.</w:t>
      </w:r>
    </w:p>
    <w:p w:rsidR="00D0694C" w:rsidRDefault="00D0694C" w:rsidP="009C6014">
      <w:pPr>
        <w:rPr>
          <w:lang w:val="ru-RU"/>
        </w:rPr>
      </w:pPr>
      <w:r>
        <w:rPr>
          <w:lang w:val="ru-RU"/>
        </w:rPr>
        <w:t>Если приложение работает с акселерометром и магнитометром, следует понимать, что данные будут очень искажаться в зависимости от местности, поэтому приходится использовать фильтрацию полученных данных, что сказывается на небольших задержках в скорости поворота.</w:t>
      </w:r>
    </w:p>
    <w:p w:rsidR="00D0694C" w:rsidRDefault="00D0694C" w:rsidP="009C6014">
      <w:pPr>
        <w:rPr>
          <w:lang w:val="ru-RU"/>
        </w:rPr>
      </w:pPr>
      <w:r>
        <w:rPr>
          <w:lang w:val="ru-RU"/>
        </w:rPr>
        <w:t>В случае использования гироскопа таких сильно выраженных проблем нет, поэтому повороты выглядят более точными без задержек.</w:t>
      </w:r>
    </w:p>
    <w:p w:rsidR="00D0694C" w:rsidRDefault="00D0694C" w:rsidP="009C6014">
      <w:pPr>
        <w:rPr>
          <w:lang w:val="ru-RU"/>
        </w:rPr>
      </w:pPr>
      <w:r>
        <w:rPr>
          <w:lang w:val="ru-RU"/>
        </w:rPr>
        <w:t>Далее пользователь выбирает, каким образом он предпочитает передвигаться по виртуально площадке. На выбор предлагаются 2 варианта: возможность передвижения в приложении посредством своего реального передвижения, либо с использованием более стандартного метода – экранного джойстика.</w:t>
      </w:r>
    </w:p>
    <w:p w:rsidR="00D0694C" w:rsidRPr="001A2FE1" w:rsidRDefault="00D0694C" w:rsidP="009C6014">
      <w:pPr>
        <w:rPr>
          <w:rFonts w:ascii="Times New Roman" w:hAnsi="Times New Roman"/>
          <w:sz w:val="32"/>
          <w:szCs w:val="28"/>
          <w:lang w:val="ru-RU"/>
        </w:rPr>
      </w:pPr>
      <w:r>
        <w:rPr>
          <w:lang w:val="ru-RU"/>
        </w:rPr>
        <w:t xml:space="preserve">В первом случае пользователю предлагают совершить калибровку помещения, в котором он находится, и пометить роутеры, которые он используется как «рабочие». После чего, используются данные этих  </w:t>
      </w:r>
      <w:r w:rsidRPr="00E946A5">
        <w:rPr>
          <w:lang w:val="ru-RU"/>
        </w:rPr>
        <w:t xml:space="preserve">Wi-Fi </w:t>
      </w:r>
      <w:r>
        <w:rPr>
          <w:lang w:val="ru-RU"/>
        </w:rPr>
        <w:t xml:space="preserve">точек, от которых приложение получает информацию о мощности сигнала и ее частоте. Эти данные он использует для вычисления расстояния до них, которое используется для определения собственного положения в </w:t>
      </w:r>
      <w:r>
        <w:rPr>
          <w:lang w:val="ru-RU"/>
        </w:rPr>
        <w:lastRenderedPageBreak/>
        <w:t>пространстве. Таким образом, пользователь, перемещаясь по комнате, перемещается в приложении.</w:t>
      </w:r>
    </w:p>
    <w:p w:rsidR="00D0694C" w:rsidRDefault="00D0694C" w:rsidP="009C6014">
      <w:pPr>
        <w:rPr>
          <w:lang w:val="ru-RU"/>
        </w:rPr>
      </w:pPr>
      <w:r w:rsidRPr="00FA0F44">
        <w:rPr>
          <w:lang w:val="ru-RU"/>
        </w:rPr>
        <w:t xml:space="preserve">Второй способ более понятен для многих и требует меньше подготовок. На экран выводится джойстик, изменяя положение которого, пользователь меняет положение камеры в приложении. </w:t>
      </w:r>
    </w:p>
    <w:p w:rsidR="00E450E8" w:rsidRDefault="00E450E8" w:rsidP="009C6014">
      <w:pPr>
        <w:rPr>
          <w:lang w:val="ru-RU"/>
        </w:rPr>
      </w:pPr>
    </w:p>
    <w:p w:rsidR="00E450E8" w:rsidRPr="00D17B51" w:rsidRDefault="00E450E8" w:rsidP="009C6014">
      <w:pPr>
        <w:rPr>
          <w:lang w:val="ru-RU"/>
        </w:rPr>
      </w:pPr>
      <w:commentRangeStart w:id="37"/>
      <w:r>
        <w:t>Todo</w:t>
      </w:r>
      <w:r w:rsidRPr="00D17B51">
        <w:rPr>
          <w:lang w:val="ru-RU"/>
        </w:rPr>
        <w:t>:</w:t>
      </w:r>
      <w:commentRangeEnd w:id="37"/>
      <w:r>
        <w:rPr>
          <w:rStyle w:val="aff0"/>
        </w:rPr>
        <w:commentReference w:id="37"/>
      </w:r>
    </w:p>
    <w:p w:rsidR="00E450E8" w:rsidRPr="00D17B51" w:rsidRDefault="00E450E8" w:rsidP="009C6014">
      <w:pPr>
        <w:rPr>
          <w:lang w:val="ru-RU"/>
        </w:rPr>
      </w:pPr>
    </w:p>
    <w:p w:rsidR="00E450E8" w:rsidRPr="00D17B51" w:rsidRDefault="00E450E8" w:rsidP="009C6014">
      <w:pPr>
        <w:rPr>
          <w:lang w:val="ru-RU"/>
        </w:rPr>
      </w:pPr>
      <w:commentRangeStart w:id="38"/>
      <w:r>
        <w:t>Todo</w:t>
      </w:r>
      <w:r w:rsidRPr="00D17B51">
        <w:rPr>
          <w:lang w:val="ru-RU"/>
        </w:rPr>
        <w:t>:</w:t>
      </w:r>
      <w:commentRangeEnd w:id="38"/>
      <w:r>
        <w:rPr>
          <w:rStyle w:val="aff0"/>
        </w:rPr>
        <w:commentReference w:id="38"/>
      </w:r>
    </w:p>
    <w:p w:rsidR="00E450E8" w:rsidRPr="00D17B51" w:rsidRDefault="00E450E8" w:rsidP="009C6014">
      <w:pPr>
        <w:rPr>
          <w:lang w:val="ru-RU"/>
        </w:rPr>
      </w:pPr>
    </w:p>
    <w:p w:rsidR="00E450E8" w:rsidRPr="00D17B51" w:rsidRDefault="00E450E8" w:rsidP="009C6014">
      <w:pPr>
        <w:rPr>
          <w:lang w:val="ru-RU"/>
        </w:rPr>
      </w:pPr>
      <w:commentRangeStart w:id="39"/>
      <w:r>
        <w:t>Todo</w:t>
      </w:r>
      <w:r w:rsidRPr="00D17B51">
        <w:rPr>
          <w:lang w:val="ru-RU"/>
        </w:rPr>
        <w:t>:</w:t>
      </w:r>
      <w:commentRangeEnd w:id="39"/>
      <w:r w:rsidR="00490BE0">
        <w:rPr>
          <w:rStyle w:val="aff0"/>
        </w:rPr>
        <w:commentReference w:id="39"/>
      </w:r>
    </w:p>
    <w:p w:rsidR="00E450E8" w:rsidRPr="00D17B51" w:rsidRDefault="00E450E8" w:rsidP="009C6014">
      <w:pPr>
        <w:rPr>
          <w:lang w:val="ru-RU"/>
        </w:rPr>
      </w:pPr>
    </w:p>
    <w:p w:rsidR="00E450E8" w:rsidRPr="00D17B51" w:rsidRDefault="00E450E8" w:rsidP="0029215D">
      <w:pPr>
        <w:rPr>
          <w:sz w:val="24"/>
          <w:lang w:val="ru-RU"/>
        </w:rPr>
      </w:pPr>
    </w:p>
    <w:p w:rsidR="00144B82" w:rsidRDefault="00144B82" w:rsidP="002921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lang w:val="ru-RU"/>
        </w:rPr>
        <w:br w:type="page"/>
      </w:r>
    </w:p>
    <w:p w:rsidR="00144B82" w:rsidRPr="006157A5" w:rsidRDefault="00144B82" w:rsidP="0029215D">
      <w:pPr>
        <w:pStyle w:val="1"/>
      </w:pPr>
      <w:bookmarkStart w:id="40" w:name="_Toc480990020"/>
      <w:commentRangeStart w:id="41"/>
      <w:r>
        <w:lastRenderedPageBreak/>
        <w:t>Заключение</w:t>
      </w:r>
      <w:commentRangeEnd w:id="41"/>
      <w:r>
        <w:rPr>
          <w:rStyle w:val="aff0"/>
          <w:rFonts w:asciiTheme="minorHAnsi" w:eastAsiaTheme="minorEastAsia" w:hAnsiTheme="minorHAnsi" w:cstheme="minorBidi"/>
          <w:b w:val="0"/>
          <w:bCs w:val="0"/>
        </w:rPr>
        <w:commentReference w:id="41"/>
      </w:r>
      <w:bookmarkEnd w:id="40"/>
    </w:p>
    <w:p w:rsidR="00144B82" w:rsidRPr="009C6014" w:rsidRDefault="00144B82" w:rsidP="009C6014">
      <w:pPr>
        <w:rPr>
          <w:b/>
          <w:lang w:val="ru-RU"/>
        </w:rPr>
      </w:pPr>
      <w:r w:rsidRPr="009C6014">
        <w:rPr>
          <w:b/>
          <w:lang w:val="ru-RU"/>
        </w:rPr>
        <w:t>//</w:t>
      </w:r>
      <w:commentRangeStart w:id="42"/>
      <w:r w:rsidRPr="009C6014">
        <w:rPr>
          <w:b/>
          <w:lang w:val="ru-RU"/>
        </w:rPr>
        <w:t xml:space="preserve"> Описание оформляемого гранта</w:t>
      </w:r>
      <w:commentRangeEnd w:id="42"/>
      <w:r w:rsidRPr="009C6014">
        <w:rPr>
          <w:rStyle w:val="aff0"/>
          <w:b/>
        </w:rPr>
        <w:commentReference w:id="42"/>
      </w:r>
    </w:p>
    <w:p w:rsidR="00144B82" w:rsidRPr="004B491E" w:rsidRDefault="00144B82" w:rsidP="009C6014">
      <w:pPr>
        <w:rPr>
          <w:lang w:val="ru-RU"/>
        </w:rPr>
      </w:pPr>
      <w:r w:rsidRPr="004B491E">
        <w:rPr>
          <w:lang w:val="ru-RU"/>
        </w:rPr>
        <w:t>Грант № 17-04-12034, Мультимедийная информационная система «Архитектурно-художественный комплекс Феодоровский городок в Царском селе как пример Русского стиля» , рук. Смолин А.А. (Университет ИТМО), тип проекта - "в"</w:t>
      </w:r>
    </w:p>
    <w:p w:rsidR="00144B82" w:rsidRDefault="00144B82" w:rsidP="009C6014">
      <w:pPr>
        <w:rPr>
          <w:lang w:val="ru-RU"/>
        </w:rPr>
      </w:pPr>
    </w:p>
    <w:p w:rsidR="00144B82" w:rsidRPr="009C6014" w:rsidRDefault="00144B82" w:rsidP="009C6014">
      <w:pPr>
        <w:rPr>
          <w:b/>
          <w:lang w:val="ru-RU"/>
        </w:rPr>
      </w:pPr>
      <w:r w:rsidRPr="009C6014">
        <w:rPr>
          <w:b/>
          <w:lang w:val="ru-RU"/>
        </w:rPr>
        <w:t>// Описать возможное продолжение этой работы</w:t>
      </w:r>
    </w:p>
    <w:p w:rsidR="00144B82" w:rsidRPr="004B491E" w:rsidRDefault="00144B82" w:rsidP="009C6014">
      <w:pPr>
        <w:rPr>
          <w:lang w:val="ru-RU"/>
        </w:rPr>
      </w:pPr>
      <w:r w:rsidRPr="004B491E">
        <w:rPr>
          <w:lang w:val="ru-RU"/>
        </w:rPr>
        <w:t xml:space="preserve">В условиях гранта предполагается продолжение данной работы с добавлением остальных комнат данного </w:t>
      </w:r>
      <w:r>
        <w:rPr>
          <w:lang w:val="ru-RU"/>
        </w:rPr>
        <w:t>архитектурного комплекса, что в итоге выльется в полноценную экскурсию по всему архитектурному сооружению Феодоровского городка.</w:t>
      </w:r>
    </w:p>
    <w:p w:rsidR="00144B82" w:rsidRDefault="00144B82" w:rsidP="009C6014">
      <w:pPr>
        <w:rPr>
          <w:lang w:val="ru-RU"/>
        </w:rPr>
      </w:pPr>
    </w:p>
    <w:p w:rsidR="00144B82" w:rsidRPr="009C6014" w:rsidRDefault="00144B82" w:rsidP="009C6014">
      <w:pPr>
        <w:rPr>
          <w:b/>
          <w:lang w:val="ru-RU"/>
        </w:rPr>
      </w:pPr>
      <w:r w:rsidRPr="009C6014">
        <w:rPr>
          <w:b/>
          <w:lang w:val="ru-RU"/>
        </w:rPr>
        <w:t>// Какие предполагаются доработки</w:t>
      </w:r>
    </w:p>
    <w:p w:rsidR="00144B82" w:rsidRDefault="00144B82" w:rsidP="009C6014">
      <w:pPr>
        <w:rPr>
          <w:lang w:val="ru-RU"/>
        </w:rPr>
      </w:pPr>
      <w:r w:rsidRPr="00FD7E70">
        <w:rPr>
          <w:lang w:val="ru-RU"/>
        </w:rPr>
        <w:t xml:space="preserve">Возможно написание приложение под остальные мобильные платформы, такие как </w:t>
      </w:r>
      <w:r w:rsidRPr="00FD7E70">
        <w:t>iOS</w:t>
      </w:r>
      <w:r w:rsidRPr="00FD7E70">
        <w:rPr>
          <w:lang w:val="ru-RU"/>
        </w:rPr>
        <w:t xml:space="preserve"> и </w:t>
      </w:r>
      <w:r w:rsidRPr="00FD7E70">
        <w:t>WindowsPhone</w:t>
      </w:r>
      <w:r w:rsidRPr="00FD7E70">
        <w:rPr>
          <w:lang w:val="ru-RU"/>
        </w:rPr>
        <w:t>. Так же возможна реализация и под очки виртуальной реальности.</w:t>
      </w:r>
    </w:p>
    <w:p w:rsidR="00144B82" w:rsidRDefault="00144B82" w:rsidP="002921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lang w:val="ru-RU"/>
        </w:rPr>
      </w:pPr>
    </w:p>
    <w:p w:rsidR="00144B82" w:rsidRDefault="00144B82" w:rsidP="002921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lang w:val="ru-RU"/>
        </w:rPr>
      </w:pPr>
    </w:p>
    <w:p w:rsidR="00144B82" w:rsidRDefault="00144B82" w:rsidP="002921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lang w:val="ru-RU"/>
        </w:rPr>
        <w:br w:type="page"/>
      </w:r>
    </w:p>
    <w:p w:rsidR="00144B82" w:rsidRPr="006157A5" w:rsidRDefault="00144B82" w:rsidP="0029215D">
      <w:pPr>
        <w:pStyle w:val="1"/>
      </w:pPr>
      <w:bookmarkStart w:id="43" w:name="_Toc480990021"/>
      <w:r w:rsidRPr="006157A5">
        <w:lastRenderedPageBreak/>
        <w:t>Литература</w:t>
      </w:r>
      <w:r>
        <w:t xml:space="preserve"> и ссылки</w:t>
      </w:r>
      <w:bookmarkEnd w:id="43"/>
    </w:p>
    <w:p w:rsidR="00144B82" w:rsidRDefault="00104E54" w:rsidP="0029215D">
      <w:pPr>
        <w:rPr>
          <w:rFonts w:ascii="Times New Roman" w:hAnsi="Times New Roman"/>
          <w:szCs w:val="28"/>
          <w:lang w:val="ru-RU"/>
        </w:rPr>
      </w:pPr>
      <w:hyperlink r:id="rId13" w:history="1">
        <w:r w:rsidR="00144B82" w:rsidRPr="00FC4F38">
          <w:rPr>
            <w:rStyle w:val="afb"/>
            <w:rFonts w:ascii="Times New Roman" w:hAnsi="Times New Roman"/>
            <w:szCs w:val="28"/>
            <w:lang w:val="ru-RU"/>
          </w:rPr>
          <w:t>https://habrahabr.ru/post/245325/</w:t>
        </w:r>
      </w:hyperlink>
    </w:p>
    <w:p w:rsidR="00144B82" w:rsidRDefault="00104E54" w:rsidP="0029215D">
      <w:pPr>
        <w:rPr>
          <w:rFonts w:ascii="Times New Roman" w:hAnsi="Times New Roman"/>
          <w:szCs w:val="28"/>
          <w:lang w:val="ru-RU"/>
        </w:rPr>
      </w:pPr>
      <w:hyperlink r:id="rId14" w:history="1">
        <w:r w:rsidR="00144B82" w:rsidRPr="00FC4F38">
          <w:rPr>
            <w:rStyle w:val="afb"/>
            <w:rFonts w:ascii="Times New Roman" w:hAnsi="Times New Roman"/>
            <w:szCs w:val="28"/>
            <w:lang w:val="ru-RU"/>
          </w:rPr>
          <w:t>https://habrahabr.ru/company/sap/blog/267433/</w:t>
        </w:r>
      </w:hyperlink>
    </w:p>
    <w:p w:rsidR="00144B82" w:rsidRDefault="00104E54" w:rsidP="0029215D">
      <w:pPr>
        <w:rPr>
          <w:rFonts w:ascii="Times New Roman" w:hAnsi="Times New Roman"/>
          <w:szCs w:val="28"/>
          <w:lang w:val="ru-RU"/>
        </w:rPr>
      </w:pPr>
      <w:hyperlink r:id="rId15" w:history="1">
        <w:r w:rsidR="00144B82" w:rsidRPr="00FC4F38">
          <w:rPr>
            <w:rStyle w:val="afb"/>
            <w:rFonts w:ascii="Times New Roman" w:hAnsi="Times New Roman"/>
            <w:szCs w:val="28"/>
            <w:lang w:val="ru-RU"/>
          </w:rPr>
          <w:t>https://habrahabr.ru/post/126410/</w:t>
        </w:r>
      </w:hyperlink>
    </w:p>
    <w:p w:rsidR="00144B82" w:rsidRDefault="00104E54" w:rsidP="0029215D">
      <w:pPr>
        <w:rPr>
          <w:rFonts w:ascii="Times New Roman" w:hAnsi="Times New Roman"/>
          <w:szCs w:val="28"/>
          <w:lang w:val="ru-RU"/>
        </w:rPr>
      </w:pPr>
      <w:hyperlink r:id="rId16" w:history="1">
        <w:r w:rsidR="00144B82" w:rsidRPr="00FC4F38">
          <w:rPr>
            <w:rStyle w:val="afb"/>
            <w:rFonts w:ascii="Times New Roman" w:hAnsi="Times New Roman"/>
            <w:szCs w:val="28"/>
            <w:lang w:val="ru-RU"/>
          </w:rPr>
          <w:t>https://ru.wikipedia.org/wiki/Система_внутреннего_позиционирования</w:t>
        </w:r>
      </w:hyperlink>
    </w:p>
    <w:p w:rsidR="00144B82" w:rsidRDefault="00104E54" w:rsidP="0029215D">
      <w:pPr>
        <w:rPr>
          <w:rFonts w:ascii="Times New Roman" w:hAnsi="Times New Roman"/>
          <w:szCs w:val="28"/>
          <w:lang w:val="ru-RU"/>
        </w:rPr>
      </w:pPr>
      <w:hyperlink r:id="rId17" w:history="1">
        <w:r w:rsidR="00144B82" w:rsidRPr="00FC4F38">
          <w:rPr>
            <w:rStyle w:val="afb"/>
            <w:rFonts w:ascii="Times New Roman" w:hAnsi="Times New Roman"/>
            <w:szCs w:val="28"/>
            <w:lang w:val="ru-RU"/>
          </w:rPr>
          <w:t>https://en.wikipedia.org/wiki/Indoor_positioning_system</w:t>
        </w:r>
      </w:hyperlink>
    </w:p>
    <w:p w:rsidR="00144B82" w:rsidRDefault="00104E54" w:rsidP="0029215D">
      <w:pPr>
        <w:rPr>
          <w:rFonts w:ascii="Times New Roman" w:hAnsi="Times New Roman"/>
          <w:szCs w:val="28"/>
          <w:lang w:val="ru-RU"/>
        </w:rPr>
      </w:pPr>
      <w:hyperlink r:id="rId18" w:history="1">
        <w:r w:rsidR="00144B82" w:rsidRPr="00FC4F38">
          <w:rPr>
            <w:rStyle w:val="afb"/>
            <w:rFonts w:ascii="Times New Roman" w:hAnsi="Times New Roman"/>
            <w:szCs w:val="28"/>
            <w:lang w:val="ru-RU"/>
          </w:rPr>
          <w:t>http://stackoverflow.com/questions/11217674/how-to-calculate-distance-from-wifi-router-using-signal-strength</w:t>
        </w:r>
      </w:hyperlink>
    </w:p>
    <w:p w:rsidR="00144B82" w:rsidRDefault="00104E54" w:rsidP="0029215D">
      <w:pPr>
        <w:rPr>
          <w:rFonts w:ascii="Times New Roman" w:hAnsi="Times New Roman"/>
          <w:szCs w:val="28"/>
          <w:lang w:val="ru-RU"/>
        </w:rPr>
      </w:pPr>
      <w:hyperlink r:id="rId19" w:history="1">
        <w:r w:rsidR="00144B82" w:rsidRPr="00AE0FFA">
          <w:rPr>
            <w:rStyle w:val="afb"/>
            <w:rFonts w:ascii="Times New Roman" w:hAnsi="Times New Roman"/>
            <w:szCs w:val="28"/>
            <w:lang w:val="ru-RU"/>
          </w:rPr>
          <w:t>http://www.findpatent.ru/patent/252/2527483.html</w:t>
        </w:r>
      </w:hyperlink>
    </w:p>
    <w:p w:rsidR="00144B82" w:rsidRDefault="00104E54" w:rsidP="0029215D">
      <w:pPr>
        <w:rPr>
          <w:rFonts w:ascii="Times New Roman" w:hAnsi="Times New Roman"/>
          <w:szCs w:val="28"/>
          <w:lang w:val="ru-RU"/>
        </w:rPr>
      </w:pPr>
      <w:hyperlink r:id="rId20" w:history="1">
        <w:r w:rsidR="00144B82" w:rsidRPr="00A940B3">
          <w:rPr>
            <w:rStyle w:val="afb"/>
            <w:rFonts w:ascii="Times New Roman" w:hAnsi="Times New Roman"/>
            <w:szCs w:val="28"/>
          </w:rPr>
          <w:t>https</w:t>
        </w:r>
        <w:r w:rsidR="00144B82" w:rsidRPr="00A940B3">
          <w:rPr>
            <w:rStyle w:val="afb"/>
            <w:rFonts w:ascii="Times New Roman" w:hAnsi="Times New Roman"/>
            <w:szCs w:val="28"/>
            <w:lang w:val="ru-RU"/>
          </w:rPr>
          <w:t>://</w:t>
        </w:r>
        <w:r w:rsidR="00144B82" w:rsidRPr="00A940B3">
          <w:rPr>
            <w:rStyle w:val="afb"/>
            <w:rFonts w:ascii="Times New Roman" w:hAnsi="Times New Roman"/>
            <w:szCs w:val="28"/>
          </w:rPr>
          <w:t>ru</w:t>
        </w:r>
        <w:r w:rsidR="00144B82" w:rsidRPr="00A940B3">
          <w:rPr>
            <w:rStyle w:val="afb"/>
            <w:rFonts w:ascii="Times New Roman" w:hAnsi="Times New Roman"/>
            <w:szCs w:val="28"/>
            <w:lang w:val="ru-RU"/>
          </w:rPr>
          <w:t>.</w:t>
        </w:r>
        <w:r w:rsidR="00144B82" w:rsidRPr="00A940B3">
          <w:rPr>
            <w:rStyle w:val="afb"/>
            <w:rFonts w:ascii="Times New Roman" w:hAnsi="Times New Roman"/>
            <w:szCs w:val="28"/>
          </w:rPr>
          <w:t>wikipedia</w:t>
        </w:r>
        <w:r w:rsidR="00144B82" w:rsidRPr="00A940B3">
          <w:rPr>
            <w:rStyle w:val="afb"/>
            <w:rFonts w:ascii="Times New Roman" w:hAnsi="Times New Roman"/>
            <w:szCs w:val="28"/>
            <w:lang w:val="ru-RU"/>
          </w:rPr>
          <w:t>.</w:t>
        </w:r>
        <w:r w:rsidR="00144B82" w:rsidRPr="00A940B3">
          <w:rPr>
            <w:rStyle w:val="afb"/>
            <w:rFonts w:ascii="Times New Roman" w:hAnsi="Times New Roman"/>
            <w:szCs w:val="28"/>
          </w:rPr>
          <w:t>org</w:t>
        </w:r>
        <w:r w:rsidR="00144B82" w:rsidRPr="00A940B3">
          <w:rPr>
            <w:rStyle w:val="afb"/>
            <w:rFonts w:ascii="Times New Roman" w:hAnsi="Times New Roman"/>
            <w:szCs w:val="28"/>
            <w:lang w:val="ru-RU"/>
          </w:rPr>
          <w:t>/</w:t>
        </w:r>
        <w:r w:rsidR="00144B82" w:rsidRPr="00A940B3">
          <w:rPr>
            <w:rStyle w:val="afb"/>
            <w:rFonts w:ascii="Times New Roman" w:hAnsi="Times New Roman"/>
            <w:szCs w:val="28"/>
          </w:rPr>
          <w:t>wiki</w:t>
        </w:r>
        <w:r w:rsidR="00144B82" w:rsidRPr="00A940B3">
          <w:rPr>
            <w:rStyle w:val="afb"/>
            <w:rFonts w:ascii="Times New Roman" w:hAnsi="Times New Roman"/>
            <w:szCs w:val="28"/>
            <w:lang w:val="ru-RU"/>
          </w:rPr>
          <w:t>/Трилатерация</w:t>
        </w:r>
      </w:hyperlink>
    </w:p>
    <w:p w:rsidR="00144B82" w:rsidRPr="00FD7E70" w:rsidRDefault="00144B82" w:rsidP="0029215D">
      <w:pPr>
        <w:rPr>
          <w:rFonts w:ascii="Times New Roman" w:hAnsi="Times New Roman"/>
          <w:szCs w:val="28"/>
          <w:lang w:val="ru-RU"/>
        </w:rPr>
      </w:pPr>
    </w:p>
    <w:p w:rsidR="00144B82" w:rsidRDefault="00144B82" w:rsidP="002921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lang w:val="ru-RU"/>
        </w:rPr>
        <w:br w:type="page"/>
      </w:r>
    </w:p>
    <w:p w:rsidR="00144B82" w:rsidRDefault="00924600" w:rsidP="0029215D">
      <w:pPr>
        <w:pStyle w:val="1"/>
      </w:pPr>
      <w:bookmarkStart w:id="44" w:name="_Toc480990022"/>
      <w:commentRangeStart w:id="45"/>
      <w:r>
        <w:lastRenderedPageBreak/>
        <w:t>Приложение</w:t>
      </w:r>
      <w:commentRangeEnd w:id="45"/>
      <w:r w:rsidR="00144B82">
        <w:rPr>
          <w:rStyle w:val="aff0"/>
          <w:rFonts w:asciiTheme="minorHAnsi" w:eastAsiaTheme="minorEastAsia" w:hAnsiTheme="minorHAnsi" w:cstheme="minorBidi"/>
          <w:b w:val="0"/>
          <w:bCs w:val="0"/>
        </w:rPr>
        <w:commentReference w:id="45"/>
      </w:r>
      <w:bookmarkEnd w:id="44"/>
    </w:p>
    <w:p w:rsidR="00144B82" w:rsidRPr="0017193A" w:rsidRDefault="00860B3B" w:rsidP="009C6014">
      <w:pPr>
        <w:rPr>
          <w:lang w:val="ru-RU"/>
        </w:rPr>
      </w:pPr>
      <w:r>
        <w:t>Code</w:t>
      </w:r>
    </w:p>
    <w:p w:rsidR="00860B3B" w:rsidRDefault="00860B3B" w:rsidP="009C6014">
      <w:pPr>
        <w:rPr>
          <w:lang w:val="ru-RU"/>
        </w:rPr>
      </w:pPr>
      <w:r>
        <w:t>Code</w:t>
      </w:r>
    </w:p>
    <w:p w:rsidR="00490BE0" w:rsidRDefault="00490BE0" w:rsidP="009C6014">
      <w:pPr>
        <w:rPr>
          <w:lang w:val="ru-RU"/>
        </w:rPr>
      </w:pPr>
    </w:p>
    <w:p w:rsidR="00490BE0" w:rsidRPr="009C6014" w:rsidRDefault="00490BE0" w:rsidP="009C6014">
      <w:pPr>
        <w:rPr>
          <w:rFonts w:cstheme="minorHAnsi"/>
          <w:b/>
          <w:szCs w:val="28"/>
          <w:lang w:val="ru-RU"/>
        </w:rPr>
      </w:pPr>
      <w:r w:rsidRPr="009C6014">
        <w:rPr>
          <w:rFonts w:cstheme="minorHAnsi"/>
          <w:b/>
          <w:szCs w:val="28"/>
          <w:lang w:val="ru-RU"/>
        </w:rPr>
        <w:t>Как ответить на вопрос кратко: «Ч</w:t>
      </w:r>
      <w:r w:rsidRPr="009C6014">
        <w:rPr>
          <w:rFonts w:cstheme="minorHAnsi"/>
          <w:b/>
          <w:color w:val="000000"/>
          <w:szCs w:val="28"/>
          <w:shd w:val="clear" w:color="auto" w:fill="FFFFFF"/>
          <w:lang w:val="ru-RU"/>
        </w:rPr>
        <w:t>то это и зачем нужно?</w:t>
      </w:r>
      <w:r w:rsidRPr="009C6014">
        <w:rPr>
          <w:rFonts w:cstheme="minorHAnsi"/>
          <w:b/>
          <w:szCs w:val="28"/>
          <w:lang w:val="ru-RU"/>
        </w:rPr>
        <w:t>»</w:t>
      </w:r>
    </w:p>
    <w:p w:rsidR="00490BE0" w:rsidRPr="00302AB1" w:rsidRDefault="00490BE0" w:rsidP="009C6014">
      <w:pPr>
        <w:rPr>
          <w:lang w:val="ru-RU"/>
        </w:rPr>
      </w:pPr>
      <w:r>
        <w:rPr>
          <w:lang w:val="ru-RU"/>
        </w:rPr>
        <w:t xml:space="preserve">Где брать рецензента вне ИТМО? </w:t>
      </w:r>
    </w:p>
    <w:p w:rsidR="00490BE0" w:rsidRPr="00490BE0" w:rsidRDefault="00490BE0" w:rsidP="009C6014">
      <w:pPr>
        <w:rPr>
          <w:lang w:val="ru-RU"/>
        </w:rPr>
      </w:pPr>
    </w:p>
    <w:sectPr w:rsidR="00490BE0" w:rsidRPr="00490BE0" w:rsidSect="0029215D">
      <w:footerReference w:type="default" r:id="rId21"/>
      <w:headerReference w:type="first" r:id="rId22"/>
      <w:footerReference w:type="first" r:id="rId23"/>
      <w:pgSz w:w="11906" w:h="16838"/>
      <w:pgMar w:top="1080" w:right="1080" w:bottom="1440" w:left="108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Dmitriy Zavadsky" w:date="2017-05-01T20:58:00Z" w:initials="DZ">
    <w:p w:rsidR="00A54F96" w:rsidRDefault="00A54F96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Введение состоит из одной-двух страниц, и описывает только цели работы, и то с чем мы работаем.</w:t>
      </w:r>
    </w:p>
    <w:p w:rsidR="00A54F96" w:rsidRDefault="00A54F96" w:rsidP="00144B82">
      <w:pPr>
        <w:rPr>
          <w:lang w:val="ru-RU"/>
        </w:rPr>
      </w:pPr>
    </w:p>
    <w:p w:rsidR="00A54F96" w:rsidRPr="00144B82" w:rsidRDefault="00A54F96" w:rsidP="00240045">
      <w:pPr>
        <w:rPr>
          <w:lang w:val="ru-RU"/>
        </w:rPr>
      </w:pPr>
      <w:r>
        <w:rPr>
          <w:lang w:val="ru-RU"/>
        </w:rPr>
        <w:t xml:space="preserve">Тема: </w:t>
      </w:r>
      <w:r w:rsidRPr="00AA6315">
        <w:rPr>
          <w:lang w:val="ru-RU"/>
        </w:rPr>
        <w:t>Внутреннее позиционирование в системах виртуальной и дополненной реальност</w:t>
      </w:r>
      <w:r>
        <w:rPr>
          <w:lang w:val="ru-RU"/>
        </w:rPr>
        <w:t>и для виртуальных реконструкций</w:t>
      </w:r>
    </w:p>
  </w:comment>
  <w:comment w:id="4" w:author="Dmitriy Zavadsky" w:date="2017-04-24T17:08:00Z" w:initials="DZ">
    <w:p w:rsidR="00A54F96" w:rsidRPr="00924600" w:rsidRDefault="00A54F96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Стоит ли привести анализ литературных источников по теме исследования</w:t>
      </w:r>
    </w:p>
  </w:comment>
  <w:comment w:id="6" w:author="Dmitriy Zavadsky" w:date="2017-05-02T10:07:00Z" w:initials="DZ">
    <w:p w:rsidR="00A54F96" w:rsidRDefault="00A54F96" w:rsidP="00144B82">
      <w:pPr>
        <w:rPr>
          <w:lang w:val="ru-RU"/>
        </w:rPr>
      </w:pPr>
      <w:r>
        <w:rPr>
          <w:rStyle w:val="aff0"/>
        </w:rPr>
        <w:annotationRef/>
      </w:r>
      <w:r w:rsidRPr="00860B3B">
        <w:rPr>
          <w:lang w:val="ru-RU"/>
        </w:rPr>
        <w:t>Первая глава содержит общие сведения</w:t>
      </w:r>
      <w:r w:rsidRPr="008A4AC2">
        <w:rPr>
          <w:lang w:val="ru-RU"/>
        </w:rPr>
        <w:t xml:space="preserve"> </w:t>
      </w:r>
      <w:r>
        <w:rPr>
          <w:lang w:val="ru-RU"/>
        </w:rPr>
        <w:t>(обзорная глава).</w:t>
      </w:r>
    </w:p>
    <w:p w:rsidR="00A54F96" w:rsidRDefault="00A54F96" w:rsidP="00144B82">
      <w:pPr>
        <w:rPr>
          <w:lang w:val="ru-RU"/>
        </w:rPr>
      </w:pPr>
      <w:r>
        <w:rPr>
          <w:lang w:val="ru-RU"/>
        </w:rPr>
        <w:t>Тут может быть историческая справка, обзоры методов постоения геолокаций и виртуальных реальностей.</w:t>
      </w:r>
    </w:p>
    <w:p w:rsidR="00A54F96" w:rsidRPr="00144B82" w:rsidRDefault="00A54F96" w:rsidP="00144B82">
      <w:pPr>
        <w:rPr>
          <w:lang w:val="ru-RU"/>
        </w:rPr>
      </w:pPr>
      <w:r>
        <w:rPr>
          <w:lang w:val="ru-RU"/>
        </w:rPr>
        <w:t>(+ худ. Часть - как это создавалось)</w:t>
      </w:r>
    </w:p>
  </w:comment>
  <w:comment w:id="29" w:author="Dmitriy Zavadsky" w:date="2017-04-24T16:49:00Z" w:initials="DZ">
    <w:p w:rsidR="00A54F96" w:rsidRDefault="00A54F96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Во второй главе (теоретическая часть) мы описываем то что мы уже используем, а так же что мы откинули, и почему. Так же описываем среды в которых работали, ОДНАКО здесь результаты не приводим</w:t>
      </w:r>
    </w:p>
    <w:p w:rsidR="00A54F96" w:rsidRPr="00144B82" w:rsidRDefault="00A54F96" w:rsidP="00144B82">
      <w:pPr>
        <w:rPr>
          <w:lang w:val="ru-RU"/>
        </w:rPr>
      </w:pPr>
      <w:r>
        <w:rPr>
          <w:lang w:val="ru-RU"/>
        </w:rPr>
        <w:t>- Схематично комнату и точки с сигналами</w:t>
      </w:r>
    </w:p>
  </w:comment>
  <w:comment w:id="34" w:author="Dmitriy Zavadsky" w:date="2017-04-24T18:50:00Z" w:initials="DZ">
    <w:p w:rsidR="00A54F96" w:rsidRPr="00E450E8" w:rsidRDefault="00A54F96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sz w:val="24"/>
          <w:lang w:val="ru-RU"/>
        </w:rPr>
        <w:t>Описание того, на чем реализован проект (</w:t>
      </w:r>
      <w:r>
        <w:rPr>
          <w:sz w:val="24"/>
        </w:rPr>
        <w:t>unity</w:t>
      </w:r>
      <w:r w:rsidRPr="00302AB1">
        <w:rPr>
          <w:sz w:val="24"/>
          <w:lang w:val="ru-RU"/>
        </w:rPr>
        <w:t xml:space="preserve"> + </w:t>
      </w:r>
      <w:r>
        <w:rPr>
          <w:sz w:val="24"/>
        </w:rPr>
        <w:t>c</w:t>
      </w:r>
      <w:r w:rsidRPr="00302AB1">
        <w:rPr>
          <w:sz w:val="24"/>
          <w:lang w:val="ru-RU"/>
        </w:rPr>
        <w:t>#</w:t>
      </w:r>
      <w:r>
        <w:rPr>
          <w:sz w:val="24"/>
          <w:lang w:val="ru-RU"/>
        </w:rPr>
        <w:t>) и почему выбор пал на эти программы/языки</w:t>
      </w:r>
    </w:p>
  </w:comment>
  <w:comment w:id="36" w:author="Dmitriy Zavadsky" w:date="2017-04-24T16:48:00Z" w:initials="DZ">
    <w:p w:rsidR="00A54F96" w:rsidRDefault="00A54F96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Третья глава содержит сами результаты (скриншоты (по реальному приложению), данные, погрешности и описание, почему это происходит + как это можно улучшать)</w:t>
      </w:r>
    </w:p>
    <w:p w:rsidR="00A54F96" w:rsidRPr="00E450E8" w:rsidRDefault="00A54F96" w:rsidP="00144B82">
      <w:pPr>
        <w:pStyle w:val="aff1"/>
        <w:rPr>
          <w:lang w:val="ru-RU"/>
        </w:rPr>
      </w:pPr>
      <w:r>
        <w:rPr>
          <w:lang w:val="ru-RU"/>
        </w:rPr>
        <w:t>- Графики</w:t>
      </w:r>
    </w:p>
  </w:comment>
  <w:comment w:id="37" w:author="Dmitriy Zavadsky" w:date="2017-04-24T18:49:00Z" w:initials="DZ">
    <w:p w:rsidR="00A54F96" w:rsidRPr="00E450E8" w:rsidRDefault="00A54F96">
      <w:pPr>
        <w:pStyle w:val="aff1"/>
        <w:rPr>
          <w:lang w:val="ru-RU"/>
        </w:rPr>
      </w:pPr>
      <w:r>
        <w:rPr>
          <w:rStyle w:val="aff0"/>
        </w:rPr>
        <w:annotationRef/>
      </w:r>
      <w:r w:rsidRPr="00302AB1">
        <w:rPr>
          <w:sz w:val="24"/>
          <w:lang w:val="ru-RU"/>
        </w:rPr>
        <w:t>добавлять демонстрацию работы приложения и/или вывода изображений на экран</w:t>
      </w:r>
    </w:p>
  </w:comment>
  <w:comment w:id="38" w:author="Dmitriy Zavadsky" w:date="2017-04-24T18:49:00Z" w:initials="DZ">
    <w:p w:rsidR="00A54F96" w:rsidRPr="00E450E8" w:rsidRDefault="00A54F96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sz w:val="24"/>
          <w:lang w:val="ru-RU"/>
        </w:rPr>
        <w:t xml:space="preserve">Результат (научных исследований) измерений данных от </w:t>
      </w:r>
      <w:r>
        <w:rPr>
          <w:sz w:val="24"/>
        </w:rPr>
        <w:t>wi</w:t>
      </w:r>
      <w:r w:rsidRPr="00302AB1">
        <w:rPr>
          <w:sz w:val="24"/>
          <w:lang w:val="ru-RU"/>
        </w:rPr>
        <w:t>-</w:t>
      </w:r>
      <w:r>
        <w:rPr>
          <w:sz w:val="24"/>
        </w:rPr>
        <w:t>fi</w:t>
      </w:r>
      <w:r w:rsidRPr="00302AB1">
        <w:rPr>
          <w:sz w:val="24"/>
          <w:lang w:val="ru-RU"/>
        </w:rPr>
        <w:t xml:space="preserve"> </w:t>
      </w:r>
      <w:r>
        <w:rPr>
          <w:sz w:val="24"/>
          <w:lang w:val="ru-RU"/>
        </w:rPr>
        <w:t>точек (и предложений как это улучшить)</w:t>
      </w:r>
    </w:p>
  </w:comment>
  <w:comment w:id="39" w:author="Dmitriy Zavadsky" w:date="2017-04-24T18:52:00Z" w:initials="DZ">
    <w:p w:rsidR="00A54F96" w:rsidRPr="00490BE0" w:rsidRDefault="00A54F96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Графики точности от предметов и расстояний, графики точности при увеличении числа роутеров</w:t>
      </w:r>
      <w:r w:rsidRPr="00490BE0">
        <w:rPr>
          <w:lang w:val="ru-RU"/>
        </w:rPr>
        <w:t xml:space="preserve"> </w:t>
      </w:r>
    </w:p>
  </w:comment>
  <w:comment w:id="41" w:author="Dmitriy Zavadsky" w:date="2017-04-24T16:47:00Z" w:initials="DZ">
    <w:p w:rsidR="00A54F96" w:rsidRDefault="00A54F96" w:rsidP="00144B82">
      <w:pPr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Заключение как введение (на страницу - две) содержит тенденции по дальнейшему развитию, и краткое заключение</w:t>
      </w:r>
    </w:p>
    <w:p w:rsidR="00A54F96" w:rsidRPr="00144B82" w:rsidRDefault="00A54F96">
      <w:pPr>
        <w:pStyle w:val="aff1"/>
        <w:rPr>
          <w:lang w:val="ru-RU"/>
        </w:rPr>
      </w:pPr>
    </w:p>
  </w:comment>
  <w:comment w:id="42" w:author="Dmitriy Zavadsky" w:date="2017-04-24T16:48:00Z" w:initials="DZ">
    <w:p w:rsidR="00A54F96" w:rsidRPr="00FD7E70" w:rsidRDefault="00A54F96" w:rsidP="00144B82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У меня есть его название, а что подразумевается под его описанием?</w:t>
      </w:r>
    </w:p>
  </w:comment>
  <w:comment w:id="45" w:author="Dmitriy Zavadsky" w:date="2017-04-24T17:09:00Z" w:initials="DZ">
    <w:p w:rsidR="00A54F96" w:rsidRPr="00144B82" w:rsidRDefault="00A54F96">
      <w:pPr>
        <w:pStyle w:val="aff1"/>
        <w:rPr>
          <w:lang w:val="ru-RU"/>
        </w:rPr>
      </w:pPr>
      <w:r>
        <w:rPr>
          <w:rStyle w:val="aff0"/>
        </w:rPr>
        <w:annotationRef/>
      </w:r>
      <w:r>
        <w:rPr>
          <w:lang w:val="ru-RU"/>
        </w:rPr>
        <w:t>Можно</w:t>
      </w:r>
      <w:r w:rsidRPr="00924600">
        <w:rPr>
          <w:lang w:val="ru-RU"/>
        </w:rPr>
        <w:t xml:space="preserve"> </w:t>
      </w:r>
      <w:r>
        <w:rPr>
          <w:lang w:val="ru-RU"/>
        </w:rPr>
        <w:t>опционально приложить исходный код. Не обязательно.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1DD" w:rsidRDefault="005701DD" w:rsidP="00195645">
      <w:r>
        <w:separator/>
      </w:r>
    </w:p>
  </w:endnote>
  <w:endnote w:type="continuationSeparator" w:id="1">
    <w:p w:rsidR="005701DD" w:rsidRDefault="005701DD" w:rsidP="0019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265786"/>
      <w:docPartObj>
        <w:docPartGallery w:val="Page Numbers (Bottom of Page)"/>
        <w:docPartUnique/>
      </w:docPartObj>
    </w:sdtPr>
    <w:sdtContent>
      <w:p w:rsidR="00A54F96" w:rsidRPr="001720D2" w:rsidRDefault="00A54F96" w:rsidP="0029215D">
        <w:pPr>
          <w:pStyle w:val="af7"/>
          <w:jc w:val="center"/>
        </w:pPr>
        <w:fldSimple w:instr=" PAGE   \* MERGEFORMAT ">
          <w:r w:rsidR="0077495B">
            <w:rPr>
              <w:noProof/>
            </w:rPr>
            <w:t>9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96" w:rsidRPr="00195645" w:rsidRDefault="00A54F96" w:rsidP="00195645">
    <w:pPr>
      <w:jc w:val="center"/>
      <w:rPr>
        <w:lang w:val="ru-RU"/>
      </w:rPr>
    </w:pPr>
    <w:r>
      <w:t>Санкт-Петербург 201</w:t>
    </w:r>
    <w:r>
      <w:rPr>
        <w:lang w:val="ru-RU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1DD" w:rsidRDefault="005701DD" w:rsidP="00195645">
      <w:r>
        <w:separator/>
      </w:r>
    </w:p>
  </w:footnote>
  <w:footnote w:type="continuationSeparator" w:id="1">
    <w:p w:rsidR="005701DD" w:rsidRDefault="005701DD" w:rsidP="001956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96" w:rsidRPr="00195645" w:rsidRDefault="00A54F96" w:rsidP="00195645">
    <w:pPr>
      <w:jc w:val="center"/>
      <w:rPr>
        <w:rFonts w:ascii="Times New Roman" w:hAnsi="Times New Roman"/>
        <w:szCs w:val="28"/>
        <w:lang w:val="ru-RU"/>
      </w:rPr>
    </w:pPr>
    <w:r w:rsidRPr="00195645">
      <w:rPr>
        <w:rFonts w:ascii="Times New Roman" w:hAnsi="Times New Roman"/>
        <w:szCs w:val="28"/>
        <w:lang w:val="ru-RU"/>
      </w:rPr>
      <w:t>Санкт-Петербургский научный исследовательский университет информационных технологий, механики и оптики</w:t>
    </w:r>
    <w:r w:rsidRPr="00195645">
      <w:rPr>
        <w:rFonts w:ascii="Times New Roman" w:hAnsi="Times New Roman"/>
        <w:szCs w:val="28"/>
        <w:lang w:val="ru-RU"/>
      </w:rPr>
      <w:br/>
    </w:r>
    <w:r>
      <w:rPr>
        <w:rFonts w:ascii="Times New Roman" w:hAnsi="Times New Roman"/>
        <w:szCs w:val="28"/>
        <w:lang w:val="ru-RU"/>
      </w:rPr>
      <w:t>Естественнонаучный факультет</w:t>
    </w:r>
    <w:r w:rsidRPr="00195645">
      <w:rPr>
        <w:rFonts w:ascii="Times New Roman" w:hAnsi="Times New Roman"/>
        <w:szCs w:val="28"/>
        <w:lang w:val="ru-RU"/>
      </w:rPr>
      <w:br/>
      <w:t>Кафедра «Высшей математики»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171"/>
    <w:multiLevelType w:val="hybridMultilevel"/>
    <w:tmpl w:val="6EB20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81271"/>
    <w:multiLevelType w:val="hybridMultilevel"/>
    <w:tmpl w:val="3A66A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0700"/>
    <w:multiLevelType w:val="hybridMultilevel"/>
    <w:tmpl w:val="5B28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26B70"/>
    <w:multiLevelType w:val="multilevel"/>
    <w:tmpl w:val="041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1BC8717B"/>
    <w:multiLevelType w:val="hybridMultilevel"/>
    <w:tmpl w:val="EF0A07AA"/>
    <w:lvl w:ilvl="0" w:tplc="C2DC00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B5D71"/>
    <w:multiLevelType w:val="hybridMultilevel"/>
    <w:tmpl w:val="C0C851F2"/>
    <w:lvl w:ilvl="0" w:tplc="067E4930">
      <w:start w:val="1"/>
      <w:numFmt w:val="decimal"/>
      <w:lvlText w:val="%1)"/>
      <w:lvlJc w:val="left"/>
      <w:pPr>
        <w:ind w:left="306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3780" w:hanging="360"/>
      </w:pPr>
    </w:lvl>
    <w:lvl w:ilvl="2" w:tplc="0419001B" w:tentative="1">
      <w:start w:val="1"/>
      <w:numFmt w:val="lowerRoman"/>
      <w:lvlText w:val="%3."/>
      <w:lvlJc w:val="right"/>
      <w:pPr>
        <w:ind w:left="4500" w:hanging="180"/>
      </w:pPr>
    </w:lvl>
    <w:lvl w:ilvl="3" w:tplc="0419000F" w:tentative="1">
      <w:start w:val="1"/>
      <w:numFmt w:val="decimal"/>
      <w:lvlText w:val="%4."/>
      <w:lvlJc w:val="left"/>
      <w:pPr>
        <w:ind w:left="5220" w:hanging="360"/>
      </w:pPr>
    </w:lvl>
    <w:lvl w:ilvl="4" w:tplc="04190019" w:tentative="1">
      <w:start w:val="1"/>
      <w:numFmt w:val="lowerLetter"/>
      <w:lvlText w:val="%5."/>
      <w:lvlJc w:val="left"/>
      <w:pPr>
        <w:ind w:left="5940" w:hanging="360"/>
      </w:pPr>
    </w:lvl>
    <w:lvl w:ilvl="5" w:tplc="0419001B" w:tentative="1">
      <w:start w:val="1"/>
      <w:numFmt w:val="lowerRoman"/>
      <w:lvlText w:val="%6."/>
      <w:lvlJc w:val="right"/>
      <w:pPr>
        <w:ind w:left="6660" w:hanging="180"/>
      </w:pPr>
    </w:lvl>
    <w:lvl w:ilvl="6" w:tplc="0419000F" w:tentative="1">
      <w:start w:val="1"/>
      <w:numFmt w:val="decimal"/>
      <w:lvlText w:val="%7."/>
      <w:lvlJc w:val="left"/>
      <w:pPr>
        <w:ind w:left="7380" w:hanging="360"/>
      </w:pPr>
    </w:lvl>
    <w:lvl w:ilvl="7" w:tplc="04190019" w:tentative="1">
      <w:start w:val="1"/>
      <w:numFmt w:val="lowerLetter"/>
      <w:lvlText w:val="%8."/>
      <w:lvlJc w:val="left"/>
      <w:pPr>
        <w:ind w:left="8100" w:hanging="360"/>
      </w:pPr>
    </w:lvl>
    <w:lvl w:ilvl="8" w:tplc="041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6">
    <w:nsid w:val="20B33AEB"/>
    <w:multiLevelType w:val="multilevel"/>
    <w:tmpl w:val="FC445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510BDD"/>
    <w:multiLevelType w:val="multilevel"/>
    <w:tmpl w:val="828A8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F828EB"/>
    <w:multiLevelType w:val="hybridMultilevel"/>
    <w:tmpl w:val="8822E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223BB"/>
    <w:multiLevelType w:val="hybridMultilevel"/>
    <w:tmpl w:val="CC7AF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53007"/>
    <w:multiLevelType w:val="multilevel"/>
    <w:tmpl w:val="70EA5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7E644C"/>
    <w:multiLevelType w:val="multilevel"/>
    <w:tmpl w:val="0B8AF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E331DF"/>
    <w:multiLevelType w:val="multilevel"/>
    <w:tmpl w:val="0E1C9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286B1B"/>
    <w:multiLevelType w:val="multilevel"/>
    <w:tmpl w:val="5C802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8352DD"/>
    <w:multiLevelType w:val="hybridMultilevel"/>
    <w:tmpl w:val="1CE254A4"/>
    <w:lvl w:ilvl="0" w:tplc="B85C4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3952263"/>
    <w:multiLevelType w:val="hybridMultilevel"/>
    <w:tmpl w:val="914CB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F4DAE"/>
    <w:multiLevelType w:val="hybridMultilevel"/>
    <w:tmpl w:val="4B2C4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622B9"/>
    <w:multiLevelType w:val="hybridMultilevel"/>
    <w:tmpl w:val="45E61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3730B"/>
    <w:multiLevelType w:val="multilevel"/>
    <w:tmpl w:val="6A20A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782065"/>
    <w:multiLevelType w:val="multilevel"/>
    <w:tmpl w:val="F7D07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8F335E"/>
    <w:multiLevelType w:val="multilevel"/>
    <w:tmpl w:val="99585C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CD732D"/>
    <w:multiLevelType w:val="multilevel"/>
    <w:tmpl w:val="894492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9"/>
  </w:num>
  <w:num w:numId="5">
    <w:abstractNumId w:val="6"/>
  </w:num>
  <w:num w:numId="6">
    <w:abstractNumId w:val="20"/>
  </w:num>
  <w:num w:numId="7">
    <w:abstractNumId w:val="18"/>
  </w:num>
  <w:num w:numId="8">
    <w:abstractNumId w:val="7"/>
  </w:num>
  <w:num w:numId="9">
    <w:abstractNumId w:val="11"/>
  </w:num>
  <w:num w:numId="10">
    <w:abstractNumId w:val="21"/>
  </w:num>
  <w:num w:numId="11">
    <w:abstractNumId w:val="13"/>
  </w:num>
  <w:num w:numId="12">
    <w:abstractNumId w:val="12"/>
  </w:num>
  <w:num w:numId="13">
    <w:abstractNumId w:val="9"/>
  </w:num>
  <w:num w:numId="14">
    <w:abstractNumId w:val="15"/>
  </w:num>
  <w:num w:numId="15">
    <w:abstractNumId w:val="16"/>
  </w:num>
  <w:num w:numId="16">
    <w:abstractNumId w:val="4"/>
  </w:num>
  <w:num w:numId="17">
    <w:abstractNumId w:val="8"/>
  </w:num>
  <w:num w:numId="18">
    <w:abstractNumId w:val="0"/>
  </w:num>
  <w:num w:numId="19">
    <w:abstractNumId w:val="17"/>
  </w:num>
  <w:num w:numId="20">
    <w:abstractNumId w:val="1"/>
  </w:num>
  <w:num w:numId="21">
    <w:abstractNumId w:val="5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5645"/>
    <w:rsid w:val="0000717A"/>
    <w:rsid w:val="000466A9"/>
    <w:rsid w:val="00067D13"/>
    <w:rsid w:val="00093867"/>
    <w:rsid w:val="000B7528"/>
    <w:rsid w:val="000B7A33"/>
    <w:rsid w:val="000C7224"/>
    <w:rsid w:val="000D2DD1"/>
    <w:rsid w:val="000D5CEC"/>
    <w:rsid w:val="00104E54"/>
    <w:rsid w:val="001272B0"/>
    <w:rsid w:val="00144B82"/>
    <w:rsid w:val="00151B66"/>
    <w:rsid w:val="0015363B"/>
    <w:rsid w:val="0017193A"/>
    <w:rsid w:val="001720D2"/>
    <w:rsid w:val="00183B24"/>
    <w:rsid w:val="00194F12"/>
    <w:rsid w:val="00195645"/>
    <w:rsid w:val="001A1EA9"/>
    <w:rsid w:val="001A2FE1"/>
    <w:rsid w:val="001B38AE"/>
    <w:rsid w:val="001B570D"/>
    <w:rsid w:val="001C7FD1"/>
    <w:rsid w:val="0021005E"/>
    <w:rsid w:val="002127E0"/>
    <w:rsid w:val="00215740"/>
    <w:rsid w:val="002231A5"/>
    <w:rsid w:val="002360EB"/>
    <w:rsid w:val="00240045"/>
    <w:rsid w:val="002542F0"/>
    <w:rsid w:val="0026472E"/>
    <w:rsid w:val="00274E20"/>
    <w:rsid w:val="0029215D"/>
    <w:rsid w:val="002D4B29"/>
    <w:rsid w:val="00302AB1"/>
    <w:rsid w:val="00311CF9"/>
    <w:rsid w:val="00313367"/>
    <w:rsid w:val="00324707"/>
    <w:rsid w:val="00330CD2"/>
    <w:rsid w:val="00336FF2"/>
    <w:rsid w:val="00363576"/>
    <w:rsid w:val="003664CC"/>
    <w:rsid w:val="00374704"/>
    <w:rsid w:val="003A27E6"/>
    <w:rsid w:val="003E7971"/>
    <w:rsid w:val="003F536A"/>
    <w:rsid w:val="00431F5D"/>
    <w:rsid w:val="00434A2C"/>
    <w:rsid w:val="00466EFA"/>
    <w:rsid w:val="00471BBC"/>
    <w:rsid w:val="004810C7"/>
    <w:rsid w:val="00490BE0"/>
    <w:rsid w:val="00494FB6"/>
    <w:rsid w:val="004A638E"/>
    <w:rsid w:val="004B0C03"/>
    <w:rsid w:val="004B491E"/>
    <w:rsid w:val="004D0A52"/>
    <w:rsid w:val="004F3B82"/>
    <w:rsid w:val="00510104"/>
    <w:rsid w:val="00514585"/>
    <w:rsid w:val="005271E5"/>
    <w:rsid w:val="00563A3D"/>
    <w:rsid w:val="005701DD"/>
    <w:rsid w:val="005B656D"/>
    <w:rsid w:val="006157A5"/>
    <w:rsid w:val="00623705"/>
    <w:rsid w:val="00626A16"/>
    <w:rsid w:val="0065131B"/>
    <w:rsid w:val="006513A6"/>
    <w:rsid w:val="00654D0B"/>
    <w:rsid w:val="0067417A"/>
    <w:rsid w:val="0068781A"/>
    <w:rsid w:val="00687BF5"/>
    <w:rsid w:val="00696629"/>
    <w:rsid w:val="006D7BDC"/>
    <w:rsid w:val="006E5887"/>
    <w:rsid w:val="007247C9"/>
    <w:rsid w:val="00756C01"/>
    <w:rsid w:val="00763115"/>
    <w:rsid w:val="007748FA"/>
    <w:rsid w:val="0077495B"/>
    <w:rsid w:val="007762DA"/>
    <w:rsid w:val="007A5B67"/>
    <w:rsid w:val="008139F3"/>
    <w:rsid w:val="00860B3B"/>
    <w:rsid w:val="008A4AC2"/>
    <w:rsid w:val="008F0363"/>
    <w:rsid w:val="00924600"/>
    <w:rsid w:val="00925839"/>
    <w:rsid w:val="009571D8"/>
    <w:rsid w:val="009945A2"/>
    <w:rsid w:val="00996824"/>
    <w:rsid w:val="009B3AD4"/>
    <w:rsid w:val="009C6014"/>
    <w:rsid w:val="00A123DC"/>
    <w:rsid w:val="00A152D9"/>
    <w:rsid w:val="00A3656B"/>
    <w:rsid w:val="00A369C3"/>
    <w:rsid w:val="00A4425D"/>
    <w:rsid w:val="00A54F96"/>
    <w:rsid w:val="00A607BB"/>
    <w:rsid w:val="00A8463F"/>
    <w:rsid w:val="00AA6315"/>
    <w:rsid w:val="00AE0FFA"/>
    <w:rsid w:val="00B14EDF"/>
    <w:rsid w:val="00B81632"/>
    <w:rsid w:val="00B82790"/>
    <w:rsid w:val="00B854C0"/>
    <w:rsid w:val="00B917C6"/>
    <w:rsid w:val="00BA248A"/>
    <w:rsid w:val="00C6564D"/>
    <w:rsid w:val="00C72526"/>
    <w:rsid w:val="00C85DF0"/>
    <w:rsid w:val="00CB063F"/>
    <w:rsid w:val="00CD20EB"/>
    <w:rsid w:val="00CE37FF"/>
    <w:rsid w:val="00D01F24"/>
    <w:rsid w:val="00D03DAD"/>
    <w:rsid w:val="00D0694C"/>
    <w:rsid w:val="00D17B51"/>
    <w:rsid w:val="00D412FD"/>
    <w:rsid w:val="00D71337"/>
    <w:rsid w:val="00D71EF5"/>
    <w:rsid w:val="00DB3268"/>
    <w:rsid w:val="00DE0853"/>
    <w:rsid w:val="00E450E8"/>
    <w:rsid w:val="00E91CB5"/>
    <w:rsid w:val="00E946A5"/>
    <w:rsid w:val="00EC68CD"/>
    <w:rsid w:val="00EC74F9"/>
    <w:rsid w:val="00EF071C"/>
    <w:rsid w:val="00EF2291"/>
    <w:rsid w:val="00F15F01"/>
    <w:rsid w:val="00F254D1"/>
    <w:rsid w:val="00F31417"/>
    <w:rsid w:val="00F4615C"/>
    <w:rsid w:val="00F617DF"/>
    <w:rsid w:val="00F9133B"/>
    <w:rsid w:val="00FA0F44"/>
    <w:rsid w:val="00FA6AE4"/>
    <w:rsid w:val="00FB79E2"/>
    <w:rsid w:val="00FD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38E"/>
    <w:pPr>
      <w:spacing w:after="0" w:line="360" w:lineRule="auto"/>
      <w:ind w:left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570D"/>
    <w:pPr>
      <w:keepNext/>
      <w:spacing w:before="240" w:after="60"/>
      <w:ind w:left="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B570D"/>
    <w:pPr>
      <w:keepNext/>
      <w:spacing w:before="240" w:after="60"/>
      <w:ind w:left="0"/>
      <w:outlineLvl w:val="1"/>
    </w:pPr>
    <w:rPr>
      <w:rFonts w:asciiTheme="majorHAnsi" w:eastAsiaTheme="majorEastAsia" w:hAnsiTheme="majorHAnsi" w:cstheme="majorBidi"/>
      <w:b/>
      <w:bCs/>
      <w:i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C601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14EDF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ED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ED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ED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ED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ED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70D"/>
    <w:rPr>
      <w:rFonts w:asciiTheme="majorHAnsi" w:eastAsiaTheme="majorEastAsia" w:hAnsiTheme="majorHAnsi" w:cstheme="majorBidi"/>
      <w:b/>
      <w:bCs/>
      <w:kern w:val="32"/>
      <w:sz w:val="36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B570D"/>
    <w:rPr>
      <w:rFonts w:asciiTheme="majorHAnsi" w:eastAsiaTheme="majorEastAsia" w:hAnsiTheme="majorHAnsi" w:cstheme="majorBidi"/>
      <w:b/>
      <w:bCs/>
      <w:i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9C601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B14ED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4ED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14ED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14ED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14ED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14EDF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65131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14E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B14E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14ED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B14EDF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B14EDF"/>
    <w:rPr>
      <w:b/>
      <w:bCs/>
    </w:rPr>
  </w:style>
  <w:style w:type="character" w:styleId="a9">
    <w:name w:val="Emphasis"/>
    <w:basedOn w:val="a0"/>
    <w:uiPriority w:val="20"/>
    <w:qFormat/>
    <w:rsid w:val="00B14EDF"/>
    <w:rPr>
      <w:rFonts w:asciiTheme="minorHAnsi" w:hAnsiTheme="minorHAnsi"/>
      <w:b/>
      <w:i/>
      <w:iCs/>
    </w:rPr>
  </w:style>
  <w:style w:type="paragraph" w:styleId="aa">
    <w:name w:val="No Spacing"/>
    <w:basedOn w:val="a"/>
    <w:link w:val="ab"/>
    <w:uiPriority w:val="1"/>
    <w:qFormat/>
    <w:rsid w:val="00B14EDF"/>
    <w:rPr>
      <w:szCs w:val="32"/>
    </w:rPr>
  </w:style>
  <w:style w:type="character" w:customStyle="1" w:styleId="ab">
    <w:name w:val="Без интервала Знак"/>
    <w:basedOn w:val="a0"/>
    <w:link w:val="aa"/>
    <w:uiPriority w:val="1"/>
    <w:rsid w:val="0065131B"/>
    <w:rPr>
      <w:sz w:val="24"/>
      <w:szCs w:val="32"/>
    </w:rPr>
  </w:style>
  <w:style w:type="paragraph" w:styleId="ac">
    <w:name w:val="List Paragraph"/>
    <w:basedOn w:val="a"/>
    <w:uiPriority w:val="34"/>
    <w:qFormat/>
    <w:rsid w:val="00B14ED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14EDF"/>
    <w:rPr>
      <w:rFonts w:cstheme="majorBidi"/>
      <w:i/>
    </w:rPr>
  </w:style>
  <w:style w:type="character" w:customStyle="1" w:styleId="22">
    <w:name w:val="Цитата 2 Знак"/>
    <w:basedOn w:val="a0"/>
    <w:link w:val="21"/>
    <w:uiPriority w:val="29"/>
    <w:rsid w:val="00B14EDF"/>
    <w:rPr>
      <w:rFonts w:cstheme="majorBidi"/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14EDF"/>
    <w:pPr>
      <w:ind w:left="720" w:right="720"/>
    </w:pPr>
    <w:rPr>
      <w:rFonts w:cstheme="majorBidi"/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B14EDF"/>
    <w:rPr>
      <w:rFonts w:cstheme="majorBidi"/>
      <w:b/>
      <w:i/>
      <w:sz w:val="24"/>
    </w:rPr>
  </w:style>
  <w:style w:type="character" w:styleId="af">
    <w:name w:val="Subtle Emphasis"/>
    <w:uiPriority w:val="19"/>
    <w:qFormat/>
    <w:rsid w:val="00B14ED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14ED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14ED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14ED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14ED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B14EDF"/>
    <w:pPr>
      <w:outlineLvl w:val="9"/>
    </w:pPr>
  </w:style>
  <w:style w:type="paragraph" w:styleId="af5">
    <w:name w:val="header"/>
    <w:basedOn w:val="a"/>
    <w:link w:val="af6"/>
    <w:uiPriority w:val="99"/>
    <w:semiHidden/>
    <w:unhideWhenUsed/>
    <w:rsid w:val="00195645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195645"/>
  </w:style>
  <w:style w:type="paragraph" w:styleId="af7">
    <w:name w:val="footer"/>
    <w:basedOn w:val="a"/>
    <w:link w:val="af8"/>
    <w:uiPriority w:val="99"/>
    <w:unhideWhenUsed/>
    <w:rsid w:val="00195645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195645"/>
  </w:style>
  <w:style w:type="paragraph" w:styleId="23">
    <w:name w:val="toc 2"/>
    <w:basedOn w:val="a"/>
    <w:next w:val="a"/>
    <w:autoRedefine/>
    <w:uiPriority w:val="39"/>
    <w:unhideWhenUsed/>
    <w:rsid w:val="0017193A"/>
    <w:pPr>
      <w:tabs>
        <w:tab w:val="right" w:leader="dot" w:pos="9736"/>
      </w:tabs>
      <w:spacing w:after="100" w:line="240" w:lineRule="auto"/>
      <w:ind w:left="220"/>
    </w:pPr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rsid w:val="0017193A"/>
    <w:pPr>
      <w:tabs>
        <w:tab w:val="right" w:leader="dot" w:pos="9736"/>
      </w:tabs>
      <w:spacing w:after="100" w:line="240" w:lineRule="auto"/>
      <w:ind w:left="0"/>
    </w:pPr>
    <w:rPr>
      <w:lang w:val="ru-RU" w:bidi="ar-SA"/>
    </w:rPr>
  </w:style>
  <w:style w:type="paragraph" w:styleId="31">
    <w:name w:val="toc 3"/>
    <w:basedOn w:val="a"/>
    <w:next w:val="a"/>
    <w:autoRedefine/>
    <w:uiPriority w:val="39"/>
    <w:unhideWhenUsed/>
    <w:rsid w:val="0017193A"/>
    <w:pPr>
      <w:tabs>
        <w:tab w:val="right" w:leader="dot" w:pos="9736"/>
      </w:tabs>
      <w:spacing w:after="100" w:line="240" w:lineRule="auto"/>
      <w:ind w:left="440"/>
    </w:pPr>
    <w:rPr>
      <w:lang w:val="ru-RU" w:bidi="ar-SA"/>
    </w:rPr>
  </w:style>
  <w:style w:type="paragraph" w:styleId="af9">
    <w:name w:val="Balloon Text"/>
    <w:basedOn w:val="a"/>
    <w:link w:val="afa"/>
    <w:uiPriority w:val="99"/>
    <w:semiHidden/>
    <w:unhideWhenUsed/>
    <w:rsid w:val="00CE37F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CE37FF"/>
    <w:rPr>
      <w:rFonts w:ascii="Tahoma" w:hAnsi="Tahoma" w:cs="Tahoma"/>
      <w:sz w:val="16"/>
      <w:szCs w:val="16"/>
    </w:rPr>
  </w:style>
  <w:style w:type="character" w:styleId="afb">
    <w:name w:val="Hyperlink"/>
    <w:basedOn w:val="a0"/>
    <w:uiPriority w:val="99"/>
    <w:unhideWhenUsed/>
    <w:rsid w:val="00CE37FF"/>
    <w:rPr>
      <w:color w:val="0000FF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sid w:val="00EF229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F2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2291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d">
    <w:name w:val="Document Map"/>
    <w:basedOn w:val="a"/>
    <w:link w:val="afe"/>
    <w:uiPriority w:val="99"/>
    <w:semiHidden/>
    <w:unhideWhenUsed/>
    <w:rsid w:val="0065131B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65131B"/>
    <w:rPr>
      <w:rFonts w:ascii="Tahoma" w:hAnsi="Tahoma" w:cs="Tahoma"/>
      <w:sz w:val="16"/>
      <w:szCs w:val="16"/>
    </w:rPr>
  </w:style>
  <w:style w:type="character" w:styleId="aff">
    <w:name w:val="Placeholder Text"/>
    <w:basedOn w:val="a0"/>
    <w:uiPriority w:val="99"/>
    <w:semiHidden/>
    <w:rsid w:val="000C7224"/>
    <w:rPr>
      <w:color w:val="808080"/>
    </w:rPr>
  </w:style>
  <w:style w:type="character" w:styleId="aff0">
    <w:name w:val="annotation reference"/>
    <w:basedOn w:val="a0"/>
    <w:uiPriority w:val="99"/>
    <w:semiHidden/>
    <w:unhideWhenUsed/>
    <w:rsid w:val="004B0C0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4B0C0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4B0C0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4B0C0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4B0C03"/>
    <w:rPr>
      <w:b/>
      <w:bCs/>
    </w:rPr>
  </w:style>
  <w:style w:type="paragraph" w:styleId="aff5">
    <w:name w:val="Revision"/>
    <w:hidden/>
    <w:uiPriority w:val="99"/>
    <w:semiHidden/>
    <w:rsid w:val="00860B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abrahabr.ru/post/245325/" TargetMode="External"/><Relationship Id="rId18" Type="http://schemas.openxmlformats.org/officeDocument/2006/relationships/hyperlink" Target="http://stackoverflow.com/questions/11217674/how-to-calculate-distance-from-wifi-router-using-signal-strength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Indoor_positioning_syste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&#1057;&#1080;&#1089;&#1090;&#1077;&#1084;&#1072;_&#1074;&#1085;&#1091;&#1090;&#1088;&#1077;&#1085;&#1085;&#1077;&#1075;&#1086;_&#1087;&#1086;&#1079;&#1080;&#1094;&#1080;&#1086;&#1085;&#1080;&#1088;&#1086;&#1074;&#1072;&#1085;&#1080;&#1103;" TargetMode="External"/><Relationship Id="rId20" Type="http://schemas.openxmlformats.org/officeDocument/2006/relationships/hyperlink" Target="https://ru.wikipedia.org/wiki/&#1058;&#1088;&#1080;&#1083;&#1072;&#1090;&#1077;&#1088;&#1072;&#1094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abrahabr.ru/post/126410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hyperlink" Target="http://www.findpatent.ru/patent/252/2527483.html" TargetMode="Externa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habrahabr.ru/company/sap/blog/267433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4CEFA-A7CB-4971-B04E-9D93D0EF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19</Pages>
  <Words>2794</Words>
  <Characters>15926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/>
  <LinksUpToDate>false</LinksUpToDate>
  <CharactersWithSpaces>18683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>«Внутреннее позиционирование в системах виртуальной и дополненной реальности для виртуальных реконструкций»</dc:subject>
  <dc:creator>Д. И. Завадский</dc:creator>
  <cp:keywords>Димломная</cp:keywords>
  <cp:lastModifiedBy>Dmitriy Zavadsky</cp:lastModifiedBy>
  <cp:revision>6</cp:revision>
  <dcterms:created xsi:type="dcterms:W3CDTF">2017-05-01T15:55:00Z</dcterms:created>
  <dcterms:modified xsi:type="dcterms:W3CDTF">2017-05-03T13:33:00Z</dcterms:modified>
</cp:coreProperties>
</file>